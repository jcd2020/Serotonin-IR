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color w:val="000000"/>
        </w:rPr>
      </w:pPr>
      <w:r>
        <w:rPr>
          <w:color w:val="000000"/>
        </w:rPr>
      </w:r>
      <w:bookmarkStart w:id="0" w:name="_GoBack"/>
      <w:bookmarkStart w:id="1" w:name="_GoBack"/>
      <w:bookmarkEnd w:id="1"/>
    </w:p>
    <w:p>
      <w:pPr>
        <w:pStyle w:val="Normal"/>
        <w:spacing w:lineRule="auto" w:line="480"/>
        <w:jc w:val="center"/>
        <w:rPr>
          <w:color w:val="000000"/>
        </w:rPr>
      </w:pPr>
      <w:r>
        <w:rPr>
          <w:color w:val="000000"/>
        </w:rPr>
      </w:r>
    </w:p>
    <w:p>
      <w:pPr>
        <w:pStyle w:val="Normal"/>
        <w:spacing w:lineRule="auto" w:line="480"/>
        <w:jc w:val="center"/>
        <w:rPr>
          <w:color w:val="000000"/>
        </w:rPr>
      </w:pPr>
      <w:r>
        <w:rPr>
          <w:color w:val="000000"/>
        </w:rPr>
      </w:r>
    </w:p>
    <w:p>
      <w:pPr>
        <w:pStyle w:val="Normal"/>
        <w:spacing w:lineRule="auto" w:line="480"/>
        <w:jc w:val="center"/>
        <w:rPr>
          <w:color w:val="000000"/>
        </w:rPr>
      </w:pPr>
      <w:r>
        <w:rPr>
          <w:color w:val="000000"/>
        </w:rPr>
      </w:r>
    </w:p>
    <w:p>
      <w:pPr>
        <w:pStyle w:val="Normal"/>
        <w:spacing w:lineRule="auto" w:line="480"/>
        <w:jc w:val="center"/>
        <w:rPr>
          <w:color w:val="000000"/>
        </w:rPr>
      </w:pPr>
      <w:r>
        <w:rPr>
          <w:color w:val="000000"/>
        </w:rPr>
      </w:r>
    </w:p>
    <w:p>
      <w:pPr>
        <w:pStyle w:val="Normal"/>
        <w:spacing w:lineRule="auto" w:line="480"/>
        <w:jc w:val="center"/>
        <w:rPr>
          <w:color w:val="000000"/>
        </w:rPr>
      </w:pPr>
      <w:r>
        <w:rPr>
          <w:color w:val="000000"/>
        </w:rPr>
      </w:r>
    </w:p>
    <w:p>
      <w:pPr>
        <w:pStyle w:val="Normal"/>
        <w:spacing w:lineRule="auto" w:line="480"/>
        <w:rPr>
          <w:color w:val="000000"/>
        </w:rPr>
      </w:pPr>
      <w:r>
        <w:rPr>
          <w:color w:val="000000"/>
        </w:rPr>
      </w:r>
    </w:p>
    <w:p>
      <w:pPr>
        <w:pStyle w:val="Normal"/>
        <w:spacing w:lineRule="auto" w:line="480"/>
        <w:jc w:val="center"/>
        <w:rPr>
          <w:b/>
          <w:b/>
        </w:rPr>
      </w:pPr>
      <w:r>
        <w:rPr>
          <w:b/>
        </w:rPr>
        <w:t xml:space="preserve">A Text Mining Based Analysis of the </w:t>
      </w:r>
    </w:p>
    <w:p>
      <w:pPr>
        <w:pStyle w:val="Normal"/>
        <w:spacing w:lineRule="auto" w:line="480"/>
        <w:jc w:val="center"/>
        <w:rPr>
          <w:b/>
          <w:b/>
        </w:rPr>
      </w:pPr>
      <w:r>
        <w:rPr>
          <w:b/>
        </w:rPr>
        <w:t>Functions of Serotonin Receptor Subtypes</w:t>
      </w:r>
    </w:p>
    <w:p>
      <w:pPr>
        <w:pStyle w:val="Normal"/>
        <w:spacing w:lineRule="auto" w:line="480"/>
        <w:jc w:val="center"/>
        <w:rPr/>
      </w:pPr>
      <w:r>
        <w:rPr/>
      </w:r>
    </w:p>
    <w:p>
      <w:pPr>
        <w:pStyle w:val="Normal"/>
        <w:spacing w:lineRule="auto" w:line="480"/>
        <w:jc w:val="center"/>
        <w:rPr>
          <w:vertAlign w:val="superscript"/>
        </w:rPr>
      </w:pPr>
      <w:r>
        <w:rPr/>
        <w:t>Cameron Martel</w:t>
      </w:r>
      <w:r>
        <w:rPr>
          <w:vertAlign w:val="superscript"/>
        </w:rPr>
        <w:t>1*</w:t>
      </w:r>
      <w:r>
        <w:rPr/>
        <w:t>, Hannah Weinberg-Wolf</w:t>
      </w:r>
      <w:r>
        <w:rPr>
          <w:vertAlign w:val="superscript"/>
        </w:rPr>
        <w:t>1</w:t>
      </w:r>
      <w:r>
        <w:rPr/>
        <w:t>, Krista Y. Chen</w:t>
      </w:r>
      <w:r>
        <w:rPr>
          <w:vertAlign w:val="superscript"/>
        </w:rPr>
        <w:t>2</w:t>
      </w:r>
      <w:r>
        <w:rPr/>
        <w:t>, Jeremy Dohmann</w:t>
      </w:r>
      <w:r>
        <w:rPr>
          <w:vertAlign w:val="superscript"/>
        </w:rPr>
        <w:t>3</w:t>
      </w:r>
      <w:r>
        <w:rPr/>
        <w:t>, &amp; Steve W. C. Chang</w:t>
      </w:r>
      <w:r>
        <w:rPr>
          <w:vertAlign w:val="superscript"/>
        </w:rPr>
        <w:t>1,4,5</w:t>
      </w:r>
    </w:p>
    <w:p>
      <w:pPr>
        <w:pStyle w:val="Normal"/>
        <w:spacing w:lineRule="auto" w:line="480"/>
        <w:jc w:val="center"/>
        <w:rPr>
          <w:vertAlign w:val="superscript"/>
        </w:rPr>
      </w:pPr>
      <w:r>
        <w:rPr>
          <w:vertAlign w:val="superscript"/>
        </w:rPr>
      </w:r>
    </w:p>
    <w:p>
      <w:pPr>
        <w:pStyle w:val="Normal"/>
        <w:jc w:val="center"/>
        <w:rPr/>
      </w:pPr>
      <w:r>
        <w:rPr>
          <w:vertAlign w:val="superscript"/>
        </w:rPr>
        <w:t>1</w:t>
      </w:r>
      <w:r>
        <w:rPr/>
        <w:t>Department of Psychology, Yale University</w:t>
      </w:r>
    </w:p>
    <w:p>
      <w:pPr>
        <w:pStyle w:val="Normal"/>
        <w:jc w:val="center"/>
        <w:rPr/>
      </w:pPr>
      <w:r>
        <w:rPr>
          <w:vertAlign w:val="superscript"/>
        </w:rPr>
        <w:t>2</w:t>
      </w:r>
      <w:r>
        <w:rPr/>
        <w:t>Yale College, Yale University</w:t>
      </w:r>
    </w:p>
    <w:p>
      <w:pPr>
        <w:pStyle w:val="Normal"/>
        <w:jc w:val="center"/>
        <w:rPr/>
      </w:pPr>
      <w:r>
        <w:rPr>
          <w:vertAlign w:val="superscript"/>
        </w:rPr>
        <w:t>3</w:t>
      </w:r>
      <w:r>
        <w:rPr/>
        <w:t>Harvard College, Harvard University</w:t>
      </w:r>
    </w:p>
    <w:p>
      <w:pPr>
        <w:pStyle w:val="Normal"/>
        <w:jc w:val="center"/>
        <w:rPr/>
      </w:pPr>
      <w:r>
        <w:rPr>
          <w:vertAlign w:val="superscript"/>
        </w:rPr>
        <w:t>4</w:t>
      </w:r>
      <w:r>
        <w:rPr/>
        <w:t>Department of Neuroscience, Yale University School of Medicine</w:t>
      </w:r>
    </w:p>
    <w:p>
      <w:pPr>
        <w:pStyle w:val="Normal"/>
        <w:jc w:val="center"/>
        <w:rPr/>
      </w:pPr>
      <w:r>
        <w:rPr>
          <w:vertAlign w:val="superscript"/>
        </w:rPr>
        <w:t>5</w:t>
      </w:r>
      <w:r>
        <w:rPr/>
        <w:t>Kavli Institute for Neuroscience, Yale University School of Medicine</w:t>
      </w:r>
    </w:p>
    <w:p>
      <w:pPr>
        <w:pStyle w:val="Normal"/>
        <w:jc w:val="center"/>
        <w:rPr/>
      </w:pPr>
      <w:r>
        <w:rPr/>
      </w:r>
    </w:p>
    <w:p>
      <w:pPr>
        <w:pStyle w:val="Normal"/>
        <w:jc w:val="center"/>
        <w:rPr/>
      </w:pPr>
      <w:r>
        <w:rPr/>
        <w:t>*Corresponding author: cameron.martel@yale.edu</w:t>
      </w:r>
    </w:p>
    <w:p>
      <w:pPr>
        <w:pStyle w:val="Normal"/>
        <w:spacing w:lineRule="auto" w:line="480"/>
        <w:jc w:val="center"/>
        <w:rPr/>
      </w:pPr>
      <w:r>
        <w:rPr/>
      </w:r>
    </w:p>
    <w:p>
      <w:pPr>
        <w:pStyle w:val="Normal"/>
        <w:spacing w:lineRule="auto" w:line="480"/>
        <w:jc w:val="center"/>
        <w:rPr/>
      </w:pPr>
      <w:r>
        <w:rPr/>
      </w:r>
    </w:p>
    <w:p>
      <w:pPr>
        <w:pStyle w:val="Normal"/>
        <w:rPr/>
      </w:pPr>
      <w:r>
        <w:rPr/>
      </w:r>
      <w:r>
        <w:br w:type="page"/>
      </w:r>
    </w:p>
    <w:p>
      <w:pPr>
        <w:pStyle w:val="Normal"/>
        <w:spacing w:lineRule="auto" w:line="480"/>
        <w:jc w:val="center"/>
        <w:rPr>
          <w:b/>
          <w:b/>
        </w:rPr>
      </w:pPr>
      <w:r>
        <w:rPr>
          <w:b/>
        </w:rPr>
        <w:t>Abstract</w:t>
      </w:r>
    </w:p>
    <w:p>
      <w:pPr>
        <w:pStyle w:val="Normal"/>
        <w:spacing w:lineRule="auto" w:line="480"/>
        <w:jc w:val="both"/>
        <w:rPr>
          <w:color w:val="000000"/>
        </w:rPr>
      </w:pPr>
      <w:r>
        <w:rPr/>
        <w:t xml:space="preserve">There are at least 14 structurally and functionally distinct serotonin (5-HT) receptor subtypes. These serotonin receptors are </w:t>
      </w:r>
      <w:commentRangeStart w:id="0"/>
      <w:r>
        <w:rPr/>
        <w:t xml:space="preserve">each distributed uniquely </w:t>
      </w:r>
      <w:r>
        <w:rPr/>
      </w:r>
      <w:commentRangeEnd w:id="0"/>
      <w:r>
        <w:commentReference w:id="0"/>
      </w:r>
      <w:r>
        <w:rPr/>
        <w:t xml:space="preserve">throughout the central nervous system and can be up, or down, regulated with specific agonists and antagonists. Despite this </w:t>
      </w:r>
      <w:ins w:id="0" w:author="Chang, Steve" w:date="2020-05-07T22:38:00Z">
        <w:r>
          <w:rPr/>
          <w:t xml:space="preserve">vast </w:t>
        </w:r>
      </w:ins>
      <w:r>
        <w:rPr/>
        <w:t xml:space="preserve">literature, </w:t>
      </w:r>
      <w:del w:id="1" w:author="Chang, Steve" w:date="2020-05-07T22:48:00Z">
        <w:r>
          <w:rPr/>
          <w:delText xml:space="preserve">it remains unclear </w:delText>
        </w:r>
      </w:del>
      <w:r>
        <w:rPr/>
        <w:t xml:space="preserve">the relationship of individual serotonin receptors to specific </w:t>
      </w:r>
      <w:ins w:id="2" w:author="Chang, Steve" w:date="2020-05-07T22:49:00Z">
        <w:r>
          <w:rPr/>
          <w:t xml:space="preserve">behavioral or cognitive </w:t>
        </w:r>
      </w:ins>
      <w:commentRangeStart w:id="1"/>
      <w:commentRangeStart w:id="2"/>
      <w:r>
        <w:rPr/>
        <w:t>functions</w:t>
      </w:r>
      <w:r>
        <w:rPr/>
      </w:r>
      <w:commentRangeEnd w:id="2"/>
      <w:r>
        <w:commentReference w:id="2"/>
      </w:r>
      <w:r>
        <w:rPr/>
      </w:r>
      <w:ins w:id="3" w:author="Chang, Steve" w:date="2020-05-07T22:49:00Z">
        <w:commentRangeEnd w:id="1"/>
        <w:r>
          <w:commentReference w:id="1"/>
        </w:r>
        <w:r>
          <w:rPr/>
          <w:t xml:space="preserve"> still remains perplexing.</w:t>
        </w:r>
      </w:ins>
      <w:del w:id="4" w:author="Chang, Steve" w:date="2020-05-07T22:49:00Z">
        <w:r>
          <w:rPr/>
          <w:delText>.</w:delText>
        </w:r>
      </w:del>
      <w:r>
        <w:rPr/>
        <w:t xml:space="preserve"> </w:t>
      </w:r>
      <w:del w:id="5" w:author="Chang, Steve" w:date="2020-05-07T22:38:00Z">
        <w:r>
          <w:rPr/>
          <w:delText>In the current publication</w:delText>
        </w:r>
      </w:del>
      <w:ins w:id="6" w:author="Chang, Steve" w:date="2020-05-07T22:39:00Z">
        <w:r>
          <w:rPr/>
          <w:t xml:space="preserve">To help </w:t>
        </w:r>
      </w:ins>
      <w:ins w:id="7" w:author="Chang, Steve" w:date="2020-05-07T22:55:00Z">
        <w:r>
          <w:rPr/>
          <w:t xml:space="preserve">better </w:t>
        </w:r>
      </w:ins>
      <w:ins w:id="8" w:author="Chang, Steve" w:date="2020-05-07T22:39:00Z">
        <w:r>
          <w:rPr/>
          <w:t>elucidate underlying relationships between receptors and functions</w:t>
        </w:r>
      </w:ins>
      <w:r>
        <w:rPr/>
        <w:t xml:space="preserve">, we </w:t>
      </w:r>
      <w:del w:id="9" w:author="Chang, Steve" w:date="2020-05-07T22:39:00Z">
        <w:r>
          <w:rPr/>
          <w:delText xml:space="preserve">query </w:delText>
        </w:r>
      </w:del>
      <w:ins w:id="10" w:author="Chang, Steve" w:date="2020-05-07T22:39:00Z">
        <w:r>
          <w:rPr/>
          <w:t xml:space="preserve">examined </w:t>
        </w:r>
      </w:ins>
      <w:r>
        <w:rPr/>
        <w:t xml:space="preserve">the co-occurrence of specific serotonin receptors and behavioral topics in </w:t>
      </w:r>
      <w:del w:id="11" w:author="Chang, Steve" w:date="2020-05-07T22:40:00Z">
        <w:r>
          <w:rPr/>
          <w:delText>published articles</w:delText>
        </w:r>
      </w:del>
      <w:del w:id="12" w:author="Chang, Steve" w:date="2020-05-07T22:39:00Z">
        <w:r>
          <w:rPr/>
          <w:delText xml:space="preserve"> to elucidate underlying relationships between receptors and functions</w:delText>
        </w:r>
      </w:del>
      <w:del w:id="13" w:author="Chang, Steve" w:date="2020-05-07T22:40:00Z">
        <w:r>
          <w:rPr/>
          <w:delText xml:space="preserve">. </w:delText>
        </w:r>
      </w:del>
      <w:ins w:id="14" w:author="Chang, Steve" w:date="2020-05-07T22:40:00Z">
        <w:r>
          <w:rPr/>
          <w:t xml:space="preserve">over 9,600 published articles. </w:t>
        </w:r>
      </w:ins>
      <w:ins w:id="15" w:author="Chang, Steve" w:date="2020-05-07T22:41:00Z">
        <w:r>
          <w:rPr/>
          <w:t xml:space="preserve">Specifically, </w:t>
        </w:r>
      </w:ins>
      <w:del w:id="16" w:author="Chang, Steve" w:date="2020-05-07T22:41:00Z">
        <w:r>
          <w:rPr/>
          <w:delText xml:space="preserve">We </w:delText>
        </w:r>
      </w:del>
      <w:ins w:id="17" w:author="Chang, Steve" w:date="2020-05-07T22:41:00Z">
        <w:r>
          <w:rPr/>
          <w:t xml:space="preserve">we </w:t>
        </w:r>
      </w:ins>
      <w:r>
        <w:rPr/>
        <w:t>utilize</w:t>
      </w:r>
      <w:ins w:id="18" w:author="Chang, Steve" w:date="2020-05-07T22:41:00Z">
        <w:r>
          <w:rPr/>
          <w:t>d</w:t>
        </w:r>
      </w:ins>
      <w:r>
        <w:rPr/>
        <w:t xml:space="preserve"> </w:t>
      </w:r>
      <w:commentRangeStart w:id="3"/>
      <w:r>
        <w:rPr/>
        <w:t>simplistic</w:t>
      </w:r>
      <w:r>
        <w:rPr/>
      </w:r>
      <w:commentRangeEnd w:id="3"/>
      <w:r>
        <w:commentReference w:id="3"/>
      </w:r>
      <w:r>
        <w:rPr/>
        <w:t xml:space="preserve"> co-occurrence and rule-based text mining procedures to discover associations between receptor subtypes and behavioral topics in </w:t>
      </w:r>
      <w:commentRangeStart w:id="4"/>
      <w:r>
        <w:rPr/>
        <w:t>causal research</w:t>
      </w:r>
      <w:r>
        <w:rPr/>
      </w:r>
      <w:commentRangeEnd w:id="4"/>
      <w:r>
        <w:commentReference w:id="4"/>
      </w:r>
      <w:r>
        <w:rPr/>
        <w:t xml:space="preserve"> on serotonin receptors</w:t>
      </w:r>
      <w:del w:id="19" w:author="Chang, Steve" w:date="2020-05-07T22:40:00Z">
        <w:r>
          <w:rPr/>
          <w:delText xml:space="preserve"> based on over 9,600 published articles</w:delText>
        </w:r>
      </w:del>
      <w:r>
        <w:rPr/>
        <w:t xml:space="preserve">. </w:t>
      </w:r>
      <w:del w:id="20" w:author="Chang, Steve" w:date="2020-05-07T22:43:00Z">
        <w:r>
          <w:rPr/>
          <w:delText xml:space="preserve">We identify which topics are significantly studied in conjunction with each serotonin receptor and explore how these co-occurrences have varied in the literature across time. </w:delText>
        </w:r>
      </w:del>
      <w:r>
        <w:rPr>
          <w:color w:val="000000"/>
        </w:rPr>
        <w:t xml:space="preserve">Our results </w:t>
      </w:r>
      <w:ins w:id="21" w:author="Chang, Steve" w:date="2020-05-07T22:44:00Z">
        <w:r>
          <w:rPr>
            <w:color w:val="000000"/>
          </w:rPr>
          <w:t xml:space="preserve">from </w:t>
        </w:r>
      </w:ins>
      <w:ins w:id="22" w:author="Chang, Steve" w:date="2020-05-07T23:11:00Z">
        <w:r>
          <w:rPr>
            <w:color w:val="000000"/>
          </w:rPr>
          <w:t>this</w:t>
        </w:r>
      </w:ins>
      <w:ins w:id="23" w:author="Chang, Steve" w:date="2020-05-07T22:44:00Z">
        <w:r>
          <w:rPr>
            <w:color w:val="000000"/>
          </w:rPr>
          <w:t xml:space="preserve"> </w:t>
        </w:r>
      </w:ins>
      <w:ins w:id="24" w:author="Chang, Steve" w:date="2020-05-07T23:13:00Z">
        <w:r>
          <w:rPr>
            <w:color w:val="000000"/>
          </w:rPr>
          <w:t xml:space="preserve">neuroinformatics </w:t>
        </w:r>
      </w:ins>
      <w:ins w:id="25" w:author="Chang, Steve" w:date="2020-05-07T22:44:00Z">
        <w:r>
          <w:rPr>
            <w:color w:val="000000"/>
          </w:rPr>
          <w:t xml:space="preserve">approach </w:t>
        </w:r>
      </w:ins>
      <w:r>
        <w:rPr>
          <w:color w:val="000000"/>
        </w:rPr>
        <w:t xml:space="preserve">not </w:t>
      </w:r>
      <w:r>
        <w:rPr>
          <w:highlight w:val="yellow"/>
          <w:rPrChange w:id="0" w:author="Chang, Steve" w:date="2020-05-07T22:46:00Z">
            <w:rPr>
              <w:color w:val="000000"/>
            </w:rPr>
          </w:rPrChange>
        </w:rPr>
        <w:t xml:space="preserve">only </w:t>
      </w:r>
      <w:ins w:id="27" w:author="Chang, Steve" w:date="2020-05-07T22:47:00Z">
        <w:r>
          <w:rPr>
            <w:color w:val="000000"/>
            <w:highlight w:val="yellow"/>
          </w:rPr>
          <w:t xml:space="preserve">help </w:t>
        </w:r>
      </w:ins>
      <w:r>
        <w:rPr>
          <w:highlight w:val="yellow"/>
          <w:rPrChange w:id="0" w:author="Chang, Steve" w:date="2020-05-07T22:46:00Z">
            <w:rPr>
              <w:color w:val="000000"/>
            </w:rPr>
          </w:rPrChange>
        </w:rPr>
        <w:t xml:space="preserve">uncover </w:t>
      </w:r>
      <w:commentRangeStart w:id="5"/>
      <w:r>
        <w:rPr>
          <w:highlight w:val="yellow"/>
          <w:rPrChange w:id="0" w:author="Chang, Steve" w:date="2020-05-07T22:46:00Z">
            <w:rPr>
              <w:color w:val="000000"/>
            </w:rPr>
          </w:rPrChange>
        </w:rPr>
        <w:t xml:space="preserve">latent </w:t>
      </w:r>
      <w:commentRangeStart w:id="6"/>
      <w:r>
        <w:rPr>
          <w:highlight w:val="yellow"/>
        </w:rPr>
      </w:r>
      <w:commentRangeEnd w:id="5"/>
      <w:r>
        <w:commentReference w:id="5"/>
      </w:r>
      <w:r>
        <w:rPr>
          <w:highlight w:val="yellow"/>
          <w:rPrChange w:id="0" w:author="Chang, Steve" w:date="2020-05-07T22:46:00Z">
            <w:rPr>
              <w:color w:val="000000"/>
            </w:rPr>
          </w:rPrChange>
        </w:rPr>
        <w:t xml:space="preserve">relationships </w:t>
      </w:r>
      <w:r>
        <w:rPr>
          <w:highlight w:val="yellow"/>
        </w:rPr>
      </w:r>
      <w:commentRangeEnd w:id="6"/>
      <w:r>
        <w:commentReference w:id="6"/>
      </w:r>
      <w:r>
        <w:rPr>
          <w:highlight w:val="yellow"/>
          <w:rPrChange w:id="0" w:author="Chang, Steve" w:date="2020-05-07T22:46:00Z">
            <w:rPr>
              <w:color w:val="000000"/>
            </w:rPr>
          </w:rPrChange>
        </w:rPr>
        <w:t>between serotonin receptors and behavioral functions</w:t>
      </w:r>
      <w:r>
        <w:rPr>
          <w:color w:val="000000"/>
        </w:rPr>
        <w:t>, but also provide a useful guide for directing future research on specific serotonin receptors and behaviors associated with the serotonergic system.</w:t>
      </w:r>
    </w:p>
    <w:p>
      <w:pPr>
        <w:pStyle w:val="Normal"/>
        <w:spacing w:lineRule="auto" w:line="480"/>
        <w:rPr>
          <w:color w:val="000000"/>
        </w:rPr>
      </w:pPr>
      <w:r>
        <w:rPr>
          <w:color w:val="000000"/>
        </w:rPr>
      </w:r>
    </w:p>
    <w:p>
      <w:pPr>
        <w:pStyle w:val="Normal"/>
        <w:spacing w:lineRule="auto" w:line="480"/>
        <w:jc w:val="both"/>
        <w:rPr/>
      </w:pPr>
      <w:r>
        <w:rPr>
          <w:i/>
        </w:rPr>
        <w:t>Keywords</w:t>
      </w:r>
      <w:r>
        <w:rPr/>
        <w:t>: serotonin, 5-HT, 5-HTR, receptor subtypes, behavior, function, cognition, text mining, co-occurrence</w:t>
      </w:r>
      <w:bookmarkStart w:id="2" w:name="_Hlk522909714"/>
      <w:bookmarkEnd w:id="2"/>
    </w:p>
    <w:p>
      <w:pPr>
        <w:pStyle w:val="Normal"/>
        <w:widowControl w:val="false"/>
        <w:spacing w:lineRule="auto" w:line="480"/>
        <w:jc w:val="center"/>
        <w:rPr>
          <w:color w:val="000000"/>
          <w:szCs w:val="20"/>
        </w:rPr>
      </w:pPr>
      <w:r>
        <w:rPr>
          <w:color w:val="000000"/>
          <w:szCs w:val="20"/>
        </w:rPr>
      </w:r>
    </w:p>
    <w:p>
      <w:pPr>
        <w:pStyle w:val="Normal"/>
        <w:widowControl w:val="false"/>
        <w:spacing w:lineRule="auto" w:line="480"/>
        <w:rPr>
          <w:color w:val="000000"/>
          <w:szCs w:val="20"/>
        </w:rPr>
      </w:pPr>
      <w:r>
        <w:rPr>
          <w:color w:val="000000"/>
          <w:szCs w:val="20"/>
        </w:rPr>
      </w:r>
    </w:p>
    <w:p>
      <w:pPr>
        <w:pStyle w:val="Normal"/>
        <w:widowControl w:val="false"/>
        <w:spacing w:lineRule="auto" w:line="480"/>
        <w:rPr>
          <w:color w:val="000000"/>
          <w:szCs w:val="20"/>
        </w:rPr>
      </w:pPr>
      <w:r>
        <w:rPr>
          <w:color w:val="000000"/>
          <w:szCs w:val="20"/>
        </w:rPr>
      </w:r>
    </w:p>
    <w:p>
      <w:pPr>
        <w:pStyle w:val="Normal"/>
        <w:widowControl w:val="false"/>
        <w:rPr>
          <w:color w:val="000000"/>
          <w:szCs w:val="20"/>
        </w:rPr>
      </w:pPr>
      <w:r>
        <w:rPr>
          <w:color w:val="000000"/>
          <w:szCs w:val="20"/>
        </w:rPr>
      </w:r>
    </w:p>
    <w:p>
      <w:pPr>
        <w:pStyle w:val="Normal"/>
        <w:widowControl w:val="false"/>
        <w:numPr>
          <w:ilvl w:val="0"/>
          <w:numId w:val="0"/>
        </w:numPr>
        <w:spacing w:lineRule="auto" w:line="480"/>
        <w:outlineLvl w:val="0"/>
        <w:rPr>
          <w:color w:val="000000"/>
          <w:szCs w:val="20"/>
        </w:rPr>
      </w:pPr>
      <w:r>
        <w:rPr>
          <w:color w:val="000000"/>
          <w:szCs w:val="20"/>
        </w:rPr>
      </w:r>
    </w:p>
    <w:p>
      <w:pPr>
        <w:pStyle w:val="Normal"/>
        <w:widowControl w:val="false"/>
        <w:numPr>
          <w:ilvl w:val="0"/>
          <w:numId w:val="0"/>
        </w:numPr>
        <w:spacing w:lineRule="auto" w:line="480"/>
        <w:outlineLvl w:val="0"/>
        <w:rPr/>
      </w:pPr>
      <w:r>
        <w:rPr/>
      </w:r>
    </w:p>
    <w:p>
      <w:pPr>
        <w:pStyle w:val="Normal"/>
        <w:spacing w:lineRule="auto" w:line="480"/>
        <w:jc w:val="center"/>
        <w:rPr>
          <w:b/>
          <w:b/>
          <w:color w:val="000000"/>
        </w:rPr>
      </w:pPr>
      <w:r>
        <w:rPr>
          <w:b/>
          <w:color w:val="000000"/>
        </w:rPr>
      </w:r>
    </w:p>
    <w:p>
      <w:pPr>
        <w:pStyle w:val="Normal"/>
        <w:spacing w:lineRule="auto" w:line="480"/>
        <w:jc w:val="center"/>
        <w:rPr>
          <w:b/>
          <w:b/>
          <w:color w:val="000000"/>
        </w:rPr>
      </w:pPr>
      <w:r>
        <w:rPr>
          <w:b/>
          <w:color w:val="000000"/>
        </w:rPr>
      </w:r>
    </w:p>
    <w:p>
      <w:pPr>
        <w:pStyle w:val="Normal"/>
        <w:rPr>
          <w:b/>
          <w:b/>
          <w:color w:val="000000"/>
          <w:ins w:id="33" w:author="Chang, Steve" w:date="2020-05-07T22:45:00Z"/>
        </w:rPr>
      </w:pPr>
      <w:ins w:id="32" w:author="Chang, Steve" w:date="2020-05-07T22:45:00Z">
        <w:r>
          <w:rPr>
            <w:b/>
            <w:color w:val="000000"/>
          </w:rPr>
        </w:r>
      </w:ins>
      <w:r>
        <w:br w:type="page"/>
      </w:r>
    </w:p>
    <w:p>
      <w:pPr>
        <w:pStyle w:val="Normal"/>
        <w:spacing w:lineRule="auto" w:line="480"/>
        <w:jc w:val="center"/>
        <w:rPr>
          <w:b/>
          <w:b/>
          <w:color w:val="000000"/>
        </w:rPr>
      </w:pPr>
      <w:r>
        <w:rPr>
          <w:b/>
          <w:color w:val="000000"/>
        </w:rPr>
        <w:t>Introduction</w:t>
      </w:r>
    </w:p>
    <w:p>
      <w:pPr>
        <w:pStyle w:val="Normal"/>
        <w:spacing w:lineRule="auto" w:line="480"/>
        <w:ind w:firstLine="720"/>
        <w:jc w:val="both"/>
        <w:rPr>
          <w:color w:val="000000"/>
        </w:rPr>
      </w:pPr>
      <w:r>
        <w:rPr>
          <w:color w:val="000000"/>
        </w:rPr>
        <w:t xml:space="preserve">Serotonin (5-hydroxytryptamine; 5-HT) was first discovered in the </w:t>
      </w:r>
      <w:ins w:id="34" w:author="Chang, Steve" w:date="2020-05-07T22:50:00Z">
        <w:r>
          <w:rPr>
            <w:color w:val="000000"/>
          </w:rPr>
          <w:t>c</w:t>
        </w:r>
      </w:ins>
      <w:del w:id="35" w:author="Chang, Steve" w:date="2020-05-07T22:50:00Z">
        <w:r>
          <w:rPr>
            <w:color w:val="000000"/>
          </w:rPr>
          <w:delText>C</w:delText>
        </w:r>
      </w:del>
      <w:r>
        <w:rPr>
          <w:color w:val="000000"/>
        </w:rPr>
        <w:t xml:space="preserve">entral </w:t>
      </w:r>
      <w:ins w:id="36" w:author="Chang, Steve" w:date="2020-05-07T22:50:00Z">
        <w:r>
          <w:rPr>
            <w:color w:val="000000"/>
          </w:rPr>
          <w:t>n</w:t>
        </w:r>
      </w:ins>
      <w:del w:id="37" w:author="Chang, Steve" w:date="2020-05-07T22:50:00Z">
        <w:r>
          <w:rPr>
            <w:color w:val="000000"/>
          </w:rPr>
          <w:delText>N</w:delText>
        </w:r>
      </w:del>
      <w:r>
        <w:rPr>
          <w:color w:val="000000"/>
        </w:rPr>
        <w:t xml:space="preserve">ervous </w:t>
      </w:r>
      <w:ins w:id="38" w:author="Chang, Steve" w:date="2020-05-07T22:50:00Z">
        <w:r>
          <w:rPr>
            <w:color w:val="000000"/>
          </w:rPr>
          <w:t>s</w:t>
        </w:r>
      </w:ins>
      <w:del w:id="39" w:author="Chang, Steve" w:date="2020-05-07T22:50:00Z">
        <w:r>
          <w:rPr>
            <w:color w:val="000000"/>
          </w:rPr>
          <w:delText>S</w:delText>
        </w:r>
      </w:del>
      <w:r>
        <w:rPr>
          <w:color w:val="000000"/>
        </w:rPr>
        <w:t xml:space="preserve">ystem (CNS) in 1953 (Twarog &amp; Page, </w:t>
      </w:r>
      <w:commentRangeStart w:id="7"/>
      <w:r>
        <w:rPr>
          <w:color w:val="000000"/>
        </w:rPr>
        <w:t>1953</w:t>
      </w:r>
      <w:r>
        <w:rPr>
          <w:color w:val="000000"/>
        </w:rPr>
      </w:r>
      <w:commentRangeEnd w:id="7"/>
      <w:r>
        <w:commentReference w:id="7"/>
      </w:r>
      <w:r>
        <w:rPr>
          <w:color w:val="000000"/>
        </w:rPr>
        <w:t xml:space="preserve">). Initially, two </w:t>
      </w:r>
      <w:del w:id="40" w:author="Chang, Steve" w:date="2020-05-07T22:50:00Z">
        <w:r>
          <w:rPr>
            <w:color w:val="000000"/>
          </w:rPr>
          <w:delText xml:space="preserve">proposed </w:delText>
        </w:r>
      </w:del>
      <w:r>
        <w:rPr>
          <w:color w:val="000000"/>
        </w:rPr>
        <w:t xml:space="preserve">5-HT receptor subtypes were </w:t>
      </w:r>
      <w:del w:id="41" w:author="Chang, Steve" w:date="2020-05-07T22:50:00Z">
        <w:r>
          <w:rPr>
            <w:color w:val="000000"/>
          </w:rPr>
          <w:delText xml:space="preserve">discovered </w:delText>
        </w:r>
      </w:del>
      <w:ins w:id="42" w:author="Chang, Steve" w:date="2020-05-07T22:50:00Z">
        <w:r>
          <w:rPr>
            <w:color w:val="000000"/>
          </w:rPr>
          <w:t xml:space="preserve">identified </w:t>
        </w:r>
      </w:ins>
      <w:r>
        <w:rPr>
          <w:color w:val="000000"/>
        </w:rPr>
        <w:t xml:space="preserve">and found to have dissociable roles in mediating smooth muscle contractions and depolarizing cholinergic nerves, respectively (Gaddum &amp; Picarelli, </w:t>
      </w:r>
      <w:commentRangeStart w:id="8"/>
      <w:r>
        <w:rPr>
          <w:color w:val="000000"/>
        </w:rPr>
        <w:t>1957</w:t>
      </w:r>
      <w:r>
        <w:rPr>
          <w:color w:val="000000"/>
        </w:rPr>
      </w:r>
      <w:commentRangeEnd w:id="8"/>
      <w:r>
        <w:commentReference w:id="8"/>
      </w:r>
      <w:r>
        <w:rPr>
          <w:color w:val="000000"/>
        </w:rPr>
        <w:t>). Further</w:t>
      </w:r>
      <w:ins w:id="43" w:author="Chang, Steve" w:date="2020-05-07T22:50:00Z">
        <w:r>
          <w:rPr>
            <w:color w:val="000000"/>
          </w:rPr>
          <w:t>,</w:t>
        </w:r>
      </w:ins>
      <w:r>
        <w:rPr>
          <w:color w:val="000000"/>
        </w:rPr>
        <w:t xml:space="preserve"> 5-HT receptor subtypes were later identified and reclassified via radioligand binding by Peroutka and Snyder (</w:t>
      </w:r>
      <w:commentRangeStart w:id="9"/>
      <w:r>
        <w:rPr>
          <w:color w:val="000000"/>
        </w:rPr>
        <w:t>1979</w:t>
      </w:r>
      <w:r>
        <w:rPr>
          <w:color w:val="000000"/>
        </w:rPr>
      </w:r>
      <w:commentRangeEnd w:id="9"/>
      <w:r>
        <w:commentReference w:id="9"/>
      </w:r>
      <w:r>
        <w:rPr>
          <w:color w:val="000000"/>
        </w:rPr>
        <w:t>), and the pharmacology of three 5-HT receptor subtype families, 5-HT</w:t>
      </w:r>
      <w:r>
        <w:rPr>
          <w:color w:val="000000"/>
          <w:vertAlign w:val="subscript"/>
        </w:rPr>
        <w:t>1-3</w:t>
      </w:r>
      <w:r>
        <w:rPr>
          <w:color w:val="000000"/>
        </w:rPr>
        <w:t xml:space="preserve">, was reviewed for the first time several years later (Bradley et al., </w:t>
      </w:r>
      <w:commentRangeStart w:id="10"/>
      <w:r>
        <w:rPr>
          <w:color w:val="000000"/>
        </w:rPr>
        <w:t>1986</w:t>
      </w:r>
      <w:r>
        <w:rPr>
          <w:color w:val="000000"/>
        </w:rPr>
      </w:r>
      <w:commentRangeEnd w:id="10"/>
      <w:r>
        <w:commentReference w:id="10"/>
      </w:r>
      <w:r>
        <w:rPr>
          <w:color w:val="000000"/>
        </w:rPr>
        <w:t xml:space="preserve">). </w:t>
      </w:r>
    </w:p>
    <w:p>
      <w:pPr>
        <w:pStyle w:val="Normal"/>
        <w:spacing w:lineRule="auto" w:line="480"/>
        <w:jc w:val="both"/>
        <w:rPr>
          <w:color w:val="000000"/>
        </w:rPr>
      </w:pPr>
      <w:r>
        <w:rPr>
          <w:color w:val="000000"/>
        </w:rPr>
        <w:tab/>
        <w:t>Over time, advances in operational pharmacology and molecular biology have led to the classification of seven different 5-HT receptor families, remarkably consisting of at least 14 major subtypes (potentially even 18 subtypes total, if 5-HT</w:t>
      </w:r>
      <w:r>
        <w:rPr>
          <w:color w:val="000000"/>
          <w:vertAlign w:val="subscript"/>
        </w:rPr>
        <w:t>3</w:t>
      </w:r>
      <w:r>
        <w:rPr>
          <w:color w:val="000000"/>
        </w:rPr>
        <w:t xml:space="preserve"> is classified into 5-HT</w:t>
      </w:r>
      <w:r>
        <w:rPr>
          <w:color w:val="000000"/>
          <w:vertAlign w:val="subscript"/>
        </w:rPr>
        <w:t>3A-E</w:t>
      </w:r>
      <w:r>
        <w:rPr>
          <w:color w:val="000000"/>
        </w:rPr>
        <w:t xml:space="preserve">; see Kitson, </w:t>
      </w:r>
      <w:commentRangeStart w:id="11"/>
      <w:r>
        <w:rPr>
          <w:color w:val="000000"/>
        </w:rPr>
        <w:t>2007</w:t>
      </w:r>
      <w:r>
        <w:rPr>
          <w:color w:val="000000"/>
        </w:rPr>
      </w:r>
      <w:commentRangeEnd w:id="11"/>
      <w:r>
        <w:commentReference w:id="11"/>
      </w:r>
      <w:r>
        <w:rPr>
          <w:color w:val="000000"/>
        </w:rPr>
        <w:t xml:space="preserve">; Niesler et al., </w:t>
      </w:r>
      <w:commentRangeStart w:id="12"/>
      <w:r>
        <w:rPr>
          <w:color w:val="000000"/>
        </w:rPr>
        <w:t>2007</w:t>
      </w:r>
      <w:r>
        <w:rPr>
          <w:color w:val="000000"/>
        </w:rPr>
      </w:r>
      <w:commentRangeEnd w:id="12"/>
      <w:r>
        <w:commentReference w:id="12"/>
      </w:r>
      <w:r>
        <w:rPr>
          <w:color w:val="000000"/>
        </w:rPr>
        <w:t>). Classification criteria for 5-HT receptors ha</w:t>
      </w:r>
      <w:ins w:id="44" w:author="Chang, Steve" w:date="2020-05-07T22:51:00Z">
        <w:r>
          <w:rPr>
            <w:color w:val="000000"/>
          </w:rPr>
          <w:t>ve</w:t>
        </w:r>
      </w:ins>
      <w:del w:id="45" w:author="Chang, Steve" w:date="2020-05-07T22:51:00Z">
        <w:r>
          <w:rPr>
            <w:color w:val="000000"/>
          </w:rPr>
          <w:delText>s</w:delText>
        </w:r>
      </w:del>
      <w:r>
        <w:rPr>
          <w:color w:val="000000"/>
        </w:rPr>
        <w:t xml:space="preserve"> been established based upon transduction mechanisms, operational characteristics, second messengers, and amino acid sequencing (Hoyer et al., 1994), and there are multiple reviews of the molecular biology of 5-HT receptors (e.g., Hannon &amp; Hoyer, </w:t>
      </w:r>
      <w:commentRangeStart w:id="13"/>
      <w:r>
        <w:rPr>
          <w:color w:val="000000"/>
        </w:rPr>
        <w:t>2008</w:t>
      </w:r>
      <w:r>
        <w:rPr>
          <w:color w:val="000000"/>
        </w:rPr>
      </w:r>
      <w:commentRangeEnd w:id="13"/>
      <w:r>
        <w:commentReference w:id="13"/>
      </w:r>
      <w:r>
        <w:rPr>
          <w:color w:val="000000"/>
        </w:rPr>
        <w:t>). Following the classification of 5-HT receptor subtypes, Barnes and Sharp (</w:t>
      </w:r>
      <w:commentRangeStart w:id="14"/>
      <w:r>
        <w:rPr>
          <w:color w:val="000000"/>
        </w:rPr>
        <w:t>1999</w:t>
      </w:r>
      <w:r>
        <w:rPr>
          <w:color w:val="000000"/>
        </w:rPr>
      </w:r>
      <w:commentRangeEnd w:id="14"/>
      <w:r>
        <w:commentReference w:id="14"/>
      </w:r>
      <w:r>
        <w:rPr>
          <w:color w:val="000000"/>
        </w:rPr>
        <w:t xml:space="preserve">) compiled an in-depth review of the structures, distributions, and functional effects of the 14 primary pharmacologically distinct subtypes. Since then, serotonin receptors have been </w:t>
      </w:r>
      <w:ins w:id="46" w:author="Chang, Steve" w:date="2020-05-07T22:53:00Z">
        <w:r>
          <w:rPr>
            <w:color w:val="000000"/>
          </w:rPr>
          <w:t xml:space="preserve">continuously to be found to be </w:t>
        </w:r>
      </w:ins>
      <w:r>
        <w:rPr>
          <w:color w:val="000000"/>
        </w:rPr>
        <w:t xml:space="preserve">implicated in numerous </w:t>
      </w:r>
      <w:commentRangeStart w:id="15"/>
      <w:commentRangeStart w:id="16"/>
      <w:r>
        <w:rPr>
          <w:color w:val="000000"/>
        </w:rPr>
        <w:t>core behavioral functions</w:t>
      </w:r>
      <w:r>
        <w:rPr>
          <w:color w:val="000000"/>
        </w:rPr>
      </w:r>
      <w:commentRangeEnd w:id="16"/>
      <w:r>
        <w:commentReference w:id="16"/>
      </w:r>
      <w:r>
        <w:rPr>
          <w:color w:val="000000"/>
        </w:rPr>
      </w:r>
      <w:commentRangeEnd w:id="15"/>
      <w:r>
        <w:commentReference w:id="15"/>
      </w:r>
      <w:r>
        <w:rPr>
          <w:color w:val="000000"/>
        </w:rPr>
        <w:t xml:space="preserve">, including hunger, sex, modulating mood, learning, memory, emotion and anxiety (see Nichols &amp; Nichols, </w:t>
      </w:r>
      <w:commentRangeStart w:id="17"/>
      <w:r>
        <w:rPr>
          <w:color w:val="000000"/>
        </w:rPr>
        <w:t xml:space="preserve">2008 </w:t>
      </w:r>
      <w:r>
        <w:rPr>
          <w:color w:val="000000"/>
        </w:rPr>
      </w:r>
      <w:commentRangeEnd w:id="17"/>
      <w:r>
        <w:commentReference w:id="17"/>
      </w:r>
      <w:r>
        <w:rPr>
          <w:color w:val="000000"/>
        </w:rPr>
        <w:t xml:space="preserve">for comprehensive review). </w:t>
      </w:r>
    </w:p>
    <w:p>
      <w:pPr>
        <w:pStyle w:val="Normal"/>
        <w:spacing w:lineRule="auto" w:line="480"/>
        <w:jc w:val="both"/>
        <w:rPr>
          <w:color w:val="000000"/>
        </w:rPr>
      </w:pPr>
      <w:r>
        <w:rPr>
          <w:color w:val="000000"/>
        </w:rPr>
        <w:tab/>
        <w:t xml:space="preserve">However, a clear understanding of which serotonin receptors are casually implicated in specific behavioral functions remains </w:t>
      </w:r>
      <w:ins w:id="47" w:author="Chang, Steve" w:date="2020-05-07T22:53:00Z">
        <w:r>
          <w:rPr>
            <w:color w:val="000000"/>
          </w:rPr>
          <w:t xml:space="preserve">surprisingly </w:t>
        </w:r>
      </w:ins>
      <w:r>
        <w:rPr>
          <w:color w:val="000000"/>
        </w:rPr>
        <w:t>elusive despite the wealth of research across different topics and receptors of interest</w:t>
      </w:r>
      <w:ins w:id="48" w:author="Chang, Steve" w:date="2020-05-07T22:53:00Z">
        <w:r>
          <w:rPr>
            <w:color w:val="000000"/>
          </w:rPr>
          <w:t xml:space="preserve">, </w:t>
        </w:r>
      </w:ins>
      <w:ins w:id="49" w:author="Chang, Steve" w:date="2020-05-07T22:54:00Z">
        <w:r>
          <w:rPr>
            <w:color w:val="000000"/>
          </w:rPr>
          <w:t>possibly reflecting the complexity of the serotonergic system in regulating cognition and behavior</w:t>
        </w:r>
      </w:ins>
      <w:r>
        <w:rPr>
          <w:color w:val="000000"/>
        </w:rPr>
        <w:t xml:space="preserve">. </w:t>
      </w:r>
      <w:ins w:id="50" w:author="Chang, Steve" w:date="2020-05-07T23:01:00Z">
        <w:commentRangeStart w:id="18"/>
        <w:r>
          <w:rPr>
            <w:color w:val="000000"/>
          </w:rPr>
          <w:t>Undoubtedly</w:t>
        </w:r>
      </w:ins>
      <w:r>
        <w:rPr>
          <w:color w:val="000000"/>
        </w:rPr>
      </w:r>
      <w:ins w:id="51" w:author="Chang, Steve" w:date="2020-05-07T23:01:00Z">
        <w:commentRangeEnd w:id="18"/>
        <w:r>
          <w:commentReference w:id="18"/>
        </w:r>
        <w:r>
          <w:rPr>
            <w:color w:val="000000"/>
          </w:rPr>
          <w:t xml:space="preserve">, </w:t>
        </w:r>
      </w:ins>
      <w:del w:id="52" w:author="Chang, Steve" w:date="2020-05-07T23:01:00Z">
        <w:r>
          <w:rPr>
            <w:color w:val="000000"/>
          </w:rPr>
          <w:delText xml:space="preserve">Quantifiably </w:delText>
        </w:r>
      </w:del>
      <w:ins w:id="53" w:author="Chang, Steve" w:date="2020-05-07T23:01:00Z">
        <w:r>
          <w:rPr>
            <w:color w:val="000000"/>
          </w:rPr>
          <w:t xml:space="preserve">quantifiably </w:t>
        </w:r>
      </w:ins>
      <w:r>
        <w:rPr>
          <w:color w:val="000000"/>
        </w:rPr>
        <w:t xml:space="preserve">identifying the G-protein effectors, agonists, antagonists, and radioligands for each serotonin receptor is </w:t>
      </w:r>
      <w:ins w:id="54" w:author="Chang, Steve" w:date="2020-05-07T23:01:00Z">
        <w:r>
          <w:rPr>
            <w:color w:val="000000"/>
          </w:rPr>
          <w:t xml:space="preserve">quite </w:t>
        </w:r>
      </w:ins>
      <w:del w:id="55" w:author="Chang, Steve" w:date="2020-05-07T23:01:00Z">
        <w:r>
          <w:rPr>
            <w:color w:val="000000"/>
          </w:rPr>
          <w:delText xml:space="preserve">undoubtedly </w:delText>
        </w:r>
      </w:del>
      <w:del w:id="56" w:author="Chang, Steve" w:date="2020-05-07T23:00:00Z">
        <w:r>
          <w:rPr>
            <w:color w:val="000000"/>
          </w:rPr>
          <w:delText xml:space="preserve">difficult </w:delText>
        </w:r>
      </w:del>
      <w:ins w:id="57" w:author="Chang, Steve" w:date="2020-05-07T23:00:00Z">
        <w:r>
          <w:rPr>
            <w:color w:val="000000"/>
          </w:rPr>
          <w:t xml:space="preserve">challenging </w:t>
        </w:r>
      </w:ins>
      <w:r>
        <w:rPr>
          <w:color w:val="000000"/>
        </w:rPr>
        <w:t>(see Hoyer, Hannon, &amp; Martin (</w:t>
      </w:r>
      <w:commentRangeStart w:id="19"/>
      <w:r>
        <w:rPr>
          <w:color w:val="000000"/>
        </w:rPr>
        <w:t>2002</w:t>
      </w:r>
      <w:r>
        <w:rPr>
          <w:color w:val="000000"/>
        </w:rPr>
      </w:r>
      <w:commentRangeEnd w:id="19"/>
      <w:r>
        <w:commentReference w:id="19"/>
      </w:r>
      <w:r>
        <w:rPr>
          <w:color w:val="000000"/>
        </w:rPr>
        <w:t>), Table 2)</w:t>
      </w:r>
      <w:ins w:id="58" w:author="Chang, Steve" w:date="2020-05-07T23:02:00Z">
        <w:r>
          <w:rPr>
            <w:color w:val="000000"/>
          </w:rPr>
          <w:t>.</w:t>
        </w:r>
      </w:ins>
      <w:del w:id="59" w:author="Chang, Steve" w:date="2020-05-07T23:02:00Z">
        <w:r>
          <w:rPr>
            <w:color w:val="000000"/>
          </w:rPr>
          <w:delText>,</w:delText>
        </w:r>
      </w:del>
      <w:r>
        <w:rPr>
          <w:color w:val="000000"/>
        </w:rPr>
        <w:t xml:space="preserve"> </w:t>
      </w:r>
      <w:ins w:id="60" w:author="Chang, Steve" w:date="2020-05-07T23:02:00Z">
        <w:r>
          <w:rPr>
            <w:color w:val="000000"/>
          </w:rPr>
          <w:t xml:space="preserve">Similarly, </w:t>
        </w:r>
      </w:ins>
      <w:del w:id="61" w:author="Chang, Steve" w:date="2020-05-07T23:02:00Z">
        <w:r>
          <w:rPr>
            <w:color w:val="000000"/>
          </w:rPr>
          <w:delText xml:space="preserve">yet characteristically different from </w:delText>
        </w:r>
      </w:del>
      <w:r>
        <w:rPr>
          <w:color w:val="000000"/>
        </w:rPr>
        <w:t xml:space="preserve">identifying the behavioral topics most closely studied in conjunction with a </w:t>
      </w:r>
      <w:ins w:id="62" w:author="Chang, Steve" w:date="2020-05-07T23:02:00Z">
        <w:r>
          <w:rPr>
            <w:color w:val="000000"/>
          </w:rPr>
          <w:t xml:space="preserve">specific 5-HT </w:t>
        </w:r>
      </w:ins>
      <w:r>
        <w:rPr>
          <w:color w:val="000000"/>
        </w:rPr>
        <w:t>receptor</w:t>
      </w:r>
      <w:ins w:id="63" w:author="Chang, Steve" w:date="2020-05-07T23:02:00Z">
        <w:r>
          <w:rPr>
            <w:color w:val="000000"/>
          </w:rPr>
          <w:t xml:space="preserve"> </w:t>
        </w:r>
      </w:ins>
      <w:ins w:id="64" w:author="Chang, Steve" w:date="2020-05-07T23:03:00Z">
        <w:r>
          <w:rPr>
            <w:color w:val="000000"/>
          </w:rPr>
          <w:t xml:space="preserve">also </w:t>
        </w:r>
      </w:ins>
      <w:ins w:id="65" w:author="Chang, Steve" w:date="2020-05-07T23:02:00Z">
        <w:r>
          <w:rPr>
            <w:color w:val="000000"/>
          </w:rPr>
          <w:t>presents a challenge</w:t>
        </w:r>
      </w:ins>
      <w:r>
        <w:rPr>
          <w:color w:val="000000"/>
        </w:rPr>
        <w:t xml:space="preserve">. Even the most widely used neuroscience text books do not </w:t>
      </w:r>
      <w:ins w:id="66" w:author="Chang, Steve" w:date="2020-05-07T23:06:00Z">
        <w:r>
          <w:rPr>
            <w:color w:val="000000"/>
          </w:rPr>
          <w:t xml:space="preserve">adequately </w:t>
        </w:r>
      </w:ins>
      <w:r>
        <w:rPr>
          <w:color w:val="000000"/>
        </w:rPr>
        <w:t>discuss the behavioral</w:t>
      </w:r>
      <w:del w:id="67" w:author="Chang, Steve" w:date="2020-05-07T23:06:00Z">
        <w:r>
          <w:rPr>
            <w:color w:val="000000"/>
          </w:rPr>
          <w:delText>ly</w:delText>
        </w:r>
      </w:del>
      <w:r>
        <w:rPr>
          <w:color w:val="000000"/>
        </w:rPr>
        <w:t xml:space="preserve"> functional differences between the serotonin receptor subtypes (e.g., Hyman &amp; Cohen, </w:t>
      </w:r>
      <w:commentRangeStart w:id="20"/>
      <w:r>
        <w:rPr>
          <w:color w:val="000000"/>
        </w:rPr>
        <w:t>2013</w:t>
      </w:r>
      <w:r>
        <w:rPr>
          <w:color w:val="000000"/>
        </w:rPr>
      </w:r>
      <w:commentRangeEnd w:id="20"/>
      <w:r>
        <w:commentReference w:id="20"/>
      </w:r>
      <w:r>
        <w:rPr>
          <w:color w:val="000000"/>
        </w:rPr>
        <w:t xml:space="preserve">, pp. 1412, Table 63-3). </w:t>
      </w:r>
      <w:ins w:id="68" w:author="Chang, Steve" w:date="2020-05-07T23:07:00Z">
        <w:r>
          <w:rPr>
            <w:color w:val="000000"/>
          </w:rPr>
          <w:t xml:space="preserve">In particular, </w:t>
        </w:r>
      </w:ins>
      <w:del w:id="69" w:author="Chang, Steve" w:date="2020-05-07T23:07:00Z">
        <w:r>
          <w:rPr>
            <w:color w:val="000000"/>
          </w:rPr>
          <w:delText xml:space="preserve">The </w:delText>
        </w:r>
      </w:del>
      <w:ins w:id="70" w:author="Chang, Steve" w:date="2020-05-07T23:07:00Z">
        <w:r>
          <w:rPr>
            <w:color w:val="000000"/>
          </w:rPr>
          <w:t xml:space="preserve">the </w:t>
        </w:r>
      </w:ins>
      <w:r>
        <w:rPr>
          <w:color w:val="000000"/>
        </w:rPr>
        <w:t xml:space="preserve">vast breadth and depth of serotonin research makes it exceedingly difficult to identify </w:t>
      </w:r>
      <w:ins w:id="71" w:author="Chang, Steve" w:date="2020-05-07T23:07:00Z">
        <w:r>
          <w:rPr>
            <w:color w:val="000000"/>
          </w:rPr>
          <w:t xml:space="preserve">any </w:t>
        </w:r>
      </w:ins>
      <w:r>
        <w:rPr>
          <w:color w:val="000000"/>
        </w:rPr>
        <w:t xml:space="preserve">consensus </w:t>
      </w:r>
      <w:del w:id="72" w:author="Chang, Steve" w:date="2020-05-07T23:07:00Z">
        <w:r>
          <w:rPr>
            <w:color w:val="000000"/>
          </w:rPr>
          <w:delText xml:space="preserve">and </w:delText>
        </w:r>
      </w:del>
      <w:ins w:id="73" w:author="Chang, Steve" w:date="2020-05-07T23:07:00Z">
        <w:r>
          <w:rPr>
            <w:color w:val="000000"/>
          </w:rPr>
          <w:t xml:space="preserve">or </w:t>
        </w:r>
      </w:ins>
      <w:r>
        <w:rPr>
          <w:color w:val="000000"/>
        </w:rPr>
        <w:t xml:space="preserve">trends in associating particular behavioral topics with specific receptors. </w:t>
      </w:r>
      <w:commentRangeStart w:id="21"/>
      <w:r>
        <w:rPr>
          <w:color w:val="000000"/>
        </w:rPr>
        <w:t>Manually identifying relationships across all existing relevant literature would require reading, synthesizing, and drawing conclusions from hundreds</w:t>
      </w:r>
      <w:ins w:id="74" w:author="Chang, Steve" w:date="2020-05-07T23:07:00Z">
        <w:r>
          <w:rPr>
            <w:color w:val="000000"/>
          </w:rPr>
          <w:t>,</w:t>
        </w:r>
      </w:ins>
      <w:r>
        <w:rPr>
          <w:color w:val="000000"/>
        </w:rPr>
        <w:t xml:space="preserve"> if not thousands</w:t>
      </w:r>
      <w:ins w:id="75" w:author="Chang, Steve" w:date="2020-05-07T23:07:00Z">
        <w:r>
          <w:rPr>
            <w:color w:val="000000"/>
          </w:rPr>
          <w:t>,</w:t>
        </w:r>
      </w:ins>
      <w:r>
        <w:rPr>
          <w:color w:val="000000"/>
        </w:rPr>
        <w:t xml:space="preserve"> of texts.</w:t>
      </w:r>
      <w:r>
        <w:rPr>
          <w:color w:val="000000"/>
        </w:rPr>
      </w:r>
      <w:commentRangeEnd w:id="21"/>
      <w:r>
        <w:commentReference w:id="21"/>
      </w:r>
      <w:r>
        <w:rPr>
          <w:color w:val="000000"/>
        </w:rPr>
        <w:t xml:space="preserve"> Indeed, contemporary comprehensive review articles on serotonin receptors typically focus on either </w:t>
      </w:r>
      <w:ins w:id="76" w:author="Chang, Steve" w:date="2020-05-07T23:08:00Z">
        <w:r>
          <w:rPr>
            <w:color w:val="000000"/>
          </w:rPr>
          <w:t>one</w:t>
        </w:r>
      </w:ins>
      <w:del w:id="77" w:author="Chang, Steve" w:date="2020-05-07T23:08:00Z">
        <w:r>
          <w:rPr>
            <w:color w:val="000000"/>
          </w:rPr>
          <w:delText>a</w:delText>
        </w:r>
      </w:del>
      <w:r>
        <w:rPr>
          <w:color w:val="000000"/>
        </w:rPr>
        <w:t xml:space="preserve"> specific receptor (e.g., 5-HT</w:t>
      </w:r>
      <w:r>
        <w:rPr>
          <w:color w:val="000000"/>
          <w:vertAlign w:val="subscript"/>
        </w:rPr>
        <w:t xml:space="preserve">1A </w:t>
      </w:r>
      <w:r>
        <w:rPr>
          <w:color w:val="000000"/>
        </w:rPr>
        <w:t xml:space="preserve">receptor; Bell &amp; Hobson, </w:t>
      </w:r>
      <w:commentRangeStart w:id="22"/>
      <w:r>
        <w:rPr>
          <w:color w:val="000000"/>
        </w:rPr>
        <w:t>1994</w:t>
      </w:r>
      <w:r>
        <w:rPr>
          <w:color w:val="000000"/>
        </w:rPr>
      </w:r>
      <w:commentRangeEnd w:id="22"/>
      <w:r>
        <w:commentReference w:id="22"/>
      </w:r>
      <w:r>
        <w:rPr>
          <w:color w:val="000000"/>
        </w:rPr>
        <w:t xml:space="preserve">), specific topic (e.g., depression; Carr &amp; Lucki, </w:t>
      </w:r>
      <w:commentRangeStart w:id="23"/>
      <w:r>
        <w:rPr>
          <w:color w:val="000000"/>
        </w:rPr>
        <w:t>2011</w:t>
      </w:r>
      <w:r>
        <w:rPr>
          <w:color w:val="000000"/>
        </w:rPr>
      </w:r>
      <w:commentRangeEnd w:id="23"/>
      <w:r>
        <w:commentReference w:id="23"/>
      </w:r>
      <w:r>
        <w:rPr>
          <w:color w:val="000000"/>
        </w:rPr>
        <w:t>), or particular combination of both (e.g., role of 5-HT</w:t>
      </w:r>
      <w:r>
        <w:rPr>
          <w:color w:val="000000"/>
          <w:vertAlign w:val="subscript"/>
        </w:rPr>
        <w:t xml:space="preserve">1A  </w:t>
      </w:r>
      <w:r>
        <w:rPr>
          <w:color w:val="000000"/>
        </w:rPr>
        <w:t>&amp; 5-HT</w:t>
      </w:r>
      <w:r>
        <w:rPr>
          <w:color w:val="000000"/>
          <w:vertAlign w:val="subscript"/>
        </w:rPr>
        <w:t>7</w:t>
      </w:r>
      <w:r>
        <w:rPr>
          <w:color w:val="000000"/>
        </w:rPr>
        <w:t xml:space="preserve"> in learning &amp; memory; Stiedl, Pappa, Konradsson-Geuken, &amp; Ögren, </w:t>
      </w:r>
      <w:commentRangeStart w:id="24"/>
      <w:r>
        <w:rPr>
          <w:color w:val="000000"/>
        </w:rPr>
        <w:t>2015</w:t>
      </w:r>
      <w:r>
        <w:rPr>
          <w:color w:val="000000"/>
        </w:rPr>
      </w:r>
      <w:commentRangeEnd w:id="24"/>
      <w:r>
        <w:commentReference w:id="24"/>
      </w:r>
      <w:r>
        <w:rPr>
          <w:color w:val="000000"/>
        </w:rPr>
        <w:t xml:space="preserve">). Such reviews provide invaluable insight into their subject of focus – however, they do not holistically assess which behavioral functions have been associated with which serotonin receptors across all available research. Thus, it is </w:t>
      </w:r>
      <w:ins w:id="78" w:author="Chang, Steve" w:date="2020-05-07T23:09:00Z">
        <w:r>
          <w:rPr>
            <w:color w:val="000000"/>
          </w:rPr>
          <w:t xml:space="preserve">extremely </w:t>
        </w:r>
      </w:ins>
      <w:r>
        <w:rPr>
          <w:color w:val="000000"/>
        </w:rPr>
        <w:t>difficult to make evidence-based claims about which receptors are most commonly associated with certain behavioral functions.</w:t>
      </w:r>
    </w:p>
    <w:p>
      <w:pPr>
        <w:pStyle w:val="Normal"/>
        <w:spacing w:lineRule="auto" w:line="480"/>
        <w:jc w:val="both"/>
        <w:rPr>
          <w:color w:val="000000"/>
        </w:rPr>
      </w:pPr>
      <w:r>
        <w:rPr>
          <w:color w:val="000000"/>
        </w:rPr>
        <w:tab/>
        <w:t xml:space="preserve">The abundance of research on serotonin </w:t>
      </w:r>
      <w:ins w:id="79" w:author="Chang, Steve" w:date="2020-05-07T23:09:00Z">
        <w:r>
          <w:rPr>
            <w:color w:val="000000"/>
          </w:rPr>
          <w:t xml:space="preserve">effectively </w:t>
        </w:r>
      </w:ins>
      <w:r>
        <w:rPr>
          <w:color w:val="000000"/>
        </w:rPr>
        <w:t>hinders a manual review of identifying the functional roles of serotonin receptors</w:t>
      </w:r>
      <w:ins w:id="80" w:author="Chang, Steve" w:date="2020-05-07T23:09:00Z">
        <w:r>
          <w:rPr>
            <w:color w:val="000000"/>
          </w:rPr>
          <w:t>.</w:t>
        </w:r>
      </w:ins>
      <w:del w:id="81" w:author="Chang, Steve" w:date="2020-05-07T23:09:00Z">
        <w:r>
          <w:rPr>
            <w:color w:val="000000"/>
          </w:rPr>
          <w:delText xml:space="preserve"> – h</w:delText>
        </w:r>
      </w:del>
      <w:ins w:id="82" w:author="Chang, Steve" w:date="2020-05-07T23:09:00Z">
        <w:r>
          <w:rPr>
            <w:color w:val="000000"/>
          </w:rPr>
          <w:t xml:space="preserve"> H</w:t>
        </w:r>
      </w:ins>
      <w:r>
        <w:rPr>
          <w:color w:val="000000"/>
        </w:rPr>
        <w:t xml:space="preserve">owever, it lends itself particularly well to text mining efforts applied to </w:t>
      </w:r>
      <w:commentRangeStart w:id="25"/>
      <w:r>
        <w:rPr>
          <w:color w:val="000000"/>
        </w:rPr>
        <w:t>large, big-data</w:t>
      </w:r>
      <w:r>
        <w:rPr>
          <w:color w:val="000000"/>
        </w:rPr>
      </w:r>
      <w:commentRangeEnd w:id="25"/>
      <w:r>
        <w:commentReference w:id="25"/>
      </w:r>
      <w:r>
        <w:rPr>
          <w:color w:val="000000"/>
        </w:rPr>
        <w:t xml:space="preserve"> datasets. Text mining has become increasingly popular in biomedical research (see Ambert &amp; Cohen, </w:t>
      </w:r>
      <w:commentRangeStart w:id="26"/>
      <w:r>
        <w:rPr>
          <w:color w:val="000000"/>
        </w:rPr>
        <w:t>2012</w:t>
      </w:r>
      <w:r>
        <w:rPr>
          <w:color w:val="000000"/>
        </w:rPr>
      </w:r>
      <w:commentRangeEnd w:id="26"/>
      <w:r>
        <w:commentReference w:id="26"/>
      </w:r>
      <w:r>
        <w:rPr>
          <w:color w:val="000000"/>
        </w:rPr>
        <w:t xml:space="preserve">; French, Lane, Xu, &amp; Pavlidis, </w:t>
      </w:r>
      <w:commentRangeStart w:id="27"/>
      <w:r>
        <w:rPr>
          <w:color w:val="000000"/>
        </w:rPr>
        <w:t>2009</w:t>
      </w:r>
      <w:r>
        <w:rPr>
          <w:color w:val="000000"/>
        </w:rPr>
      </w:r>
      <w:commentRangeEnd w:id="27"/>
      <w:r>
        <w:commentReference w:id="27"/>
      </w:r>
      <w:r>
        <w:rPr>
          <w:color w:val="000000"/>
        </w:rPr>
        <w:t xml:space="preserve">). Biomedical text mining allows for researchers to quickly identify needed information, uncover hidden relationships not immediately obvious in the literature, and more generally deal with ‘information overload’ from the exponentially increasing volume of scientific research (Cohen &amp; Hersh, </w:t>
      </w:r>
      <w:commentRangeStart w:id="28"/>
      <w:r>
        <w:rPr>
          <w:color w:val="000000"/>
        </w:rPr>
        <w:t>2004</w:t>
      </w:r>
      <w:r>
        <w:rPr>
          <w:color w:val="000000"/>
        </w:rPr>
      </w:r>
      <w:commentRangeEnd w:id="28"/>
      <w:r>
        <w:commentReference w:id="28"/>
      </w:r>
      <w:r>
        <w:rPr>
          <w:color w:val="000000"/>
        </w:rPr>
        <w:t xml:space="preserve">). For example, simplistic keyword indexing has been used for protein annotation and term co-occurrences have been </w:t>
      </w:r>
      <w:ins w:id="83" w:author="Chang, Steve" w:date="2020-05-07T23:12:00Z">
        <w:r>
          <w:rPr>
            <w:color w:val="000000"/>
          </w:rPr>
          <w:t xml:space="preserve">successfully </w:t>
        </w:r>
      </w:ins>
      <w:del w:id="84" w:author="Chang, Steve" w:date="2020-05-07T23:12:00Z">
        <w:r>
          <w:rPr>
            <w:color w:val="000000"/>
          </w:rPr>
          <w:delText xml:space="preserve">utilized </w:delText>
        </w:r>
      </w:del>
      <w:ins w:id="85" w:author="Chang, Steve" w:date="2020-05-07T23:12:00Z">
        <w:r>
          <w:rPr>
            <w:color w:val="000000"/>
          </w:rPr>
          <w:t xml:space="preserve">applied </w:t>
        </w:r>
      </w:ins>
      <w:del w:id="86" w:author="Chang, Steve" w:date="2020-05-07T23:12:00Z">
        <w:r>
          <w:rPr>
            <w:color w:val="000000"/>
          </w:rPr>
          <w:delText xml:space="preserve">in </w:delText>
        </w:r>
      </w:del>
      <w:r>
        <w:rPr>
          <w:color w:val="000000"/>
        </w:rPr>
        <w:t>creat</w:t>
      </w:r>
      <w:ins w:id="87" w:author="Chang, Steve" w:date="2020-05-07T23:12:00Z">
        <w:r>
          <w:rPr>
            <w:color w:val="000000"/>
          </w:rPr>
          <w:t>e</w:t>
        </w:r>
      </w:ins>
      <w:del w:id="88" w:author="Chang, Steve" w:date="2020-05-07T23:12:00Z">
        <w:r>
          <w:rPr>
            <w:color w:val="000000"/>
          </w:rPr>
          <w:delText>ing</w:delText>
        </w:r>
      </w:del>
      <w:r>
        <w:rPr>
          <w:color w:val="000000"/>
        </w:rPr>
        <w:t xml:space="preserve"> human gene-to-gene expression networks (Jenssen, Lægreid, Komorowski, &amp; Hovig, </w:t>
      </w:r>
      <w:commentRangeStart w:id="29"/>
      <w:r>
        <w:rPr>
          <w:color w:val="000000"/>
        </w:rPr>
        <w:t>2001</w:t>
      </w:r>
      <w:r>
        <w:rPr>
          <w:color w:val="000000"/>
        </w:rPr>
      </w:r>
      <w:commentRangeEnd w:id="29"/>
      <w:r>
        <w:commentReference w:id="29"/>
      </w:r>
      <w:r>
        <w:rPr>
          <w:color w:val="000000"/>
        </w:rPr>
        <w:t>).</w:t>
      </w:r>
    </w:p>
    <w:p>
      <w:pPr>
        <w:pStyle w:val="Normal"/>
        <w:spacing w:lineRule="auto" w:line="480"/>
        <w:jc w:val="both"/>
        <w:rPr/>
      </w:pPr>
      <w:r>
        <w:rPr>
          <w:color w:val="000000"/>
        </w:rPr>
        <w:tab/>
      </w:r>
      <w:commentRangeStart w:id="30"/>
      <w:r>
        <w:rPr>
          <w:color w:val="000000"/>
        </w:rPr>
        <w:t xml:space="preserve">More recently, neuroscientists have begun to utilize text mining and other neuroinformatics approaches (Bockholt et al., </w:t>
      </w:r>
      <w:commentRangeStart w:id="31"/>
      <w:r>
        <w:rPr>
          <w:color w:val="000000"/>
        </w:rPr>
        <w:t>2010</w:t>
      </w:r>
      <w:r>
        <w:rPr>
          <w:color w:val="000000"/>
        </w:rPr>
      </w:r>
      <w:commentRangeEnd w:id="31"/>
      <w:r>
        <w:commentReference w:id="31"/>
      </w:r>
      <w:r>
        <w:rPr>
          <w:color w:val="000000"/>
        </w:rPr>
        <w:t xml:space="preserve">). Text mining has been used to extract mentions of neuroanatomical regions from text (French, Lane, Xu, &amp; Pavlidis, </w:t>
      </w:r>
      <w:commentRangeStart w:id="32"/>
      <w:r>
        <w:rPr>
          <w:color w:val="000000"/>
        </w:rPr>
        <w:t>2009</w:t>
      </w:r>
      <w:r>
        <w:rPr>
          <w:color w:val="000000"/>
        </w:rPr>
      </w:r>
      <w:commentRangeEnd w:id="32"/>
      <w:r>
        <w:commentReference w:id="32"/>
      </w:r>
      <w:r>
        <w:rPr>
          <w:color w:val="000000"/>
        </w:rPr>
        <w:t xml:space="preserve">), assess connectivity between brain regions (French et al., </w:t>
      </w:r>
      <w:commentRangeStart w:id="33"/>
      <w:r>
        <w:rPr>
          <w:color w:val="000000"/>
        </w:rPr>
        <w:t>2015</w:t>
      </w:r>
      <w:r>
        <w:rPr>
          <w:color w:val="000000"/>
        </w:rPr>
      </w:r>
      <w:commentRangeEnd w:id="33"/>
      <w:r>
        <w:commentReference w:id="33"/>
      </w:r>
      <w:r>
        <w:rPr>
          <w:color w:val="000000"/>
        </w:rPr>
        <w:t xml:space="preserve">), and discover associations between text and brain activation in a functional neuroimaging database (Nielsen, Hansen, &amp; Balslev, </w:t>
      </w:r>
      <w:commentRangeStart w:id="34"/>
      <w:r>
        <w:rPr>
          <w:color w:val="000000"/>
        </w:rPr>
        <w:t>2004</w:t>
      </w:r>
      <w:r>
        <w:rPr>
          <w:color w:val="000000"/>
        </w:rPr>
      </w:r>
      <w:commentRangeEnd w:id="34"/>
      <w:r>
        <w:commentReference w:id="34"/>
      </w:r>
      <w:r>
        <w:rPr>
          <w:color w:val="000000"/>
        </w:rPr>
        <w:t xml:space="preserve">). However, relative to the tremendous volume of neuroscientific work available, there are surprisingly few text mining studies </w:t>
      </w:r>
      <w:ins w:id="89" w:author="Chang, Steve" w:date="2020-05-07T23:14:00Z">
        <w:r>
          <w:rPr>
            <w:color w:val="000000"/>
          </w:rPr>
          <w:t xml:space="preserve">to date. </w:t>
        </w:r>
      </w:ins>
      <w:del w:id="90" w:author="Chang, Steve" w:date="2020-05-07T23:14:00Z">
        <w:r>
          <w:rPr>
            <w:color w:val="000000"/>
          </w:rPr>
          <w:delText>- a</w:delText>
        </w:r>
      </w:del>
      <w:ins w:id="91" w:author="Chang, Steve" w:date="2020-05-07T23:14:00Z">
        <w:r>
          <w:rPr>
            <w:color w:val="000000"/>
          </w:rPr>
          <w:t>For example, a</w:t>
        </w:r>
      </w:ins>
      <w:del w:id="92" w:author="Chang, Steve" w:date="2020-05-07T23:14:00Z">
        <w:r>
          <w:rPr>
            <w:color w:val="000000"/>
          </w:rPr>
          <w:delText xml:space="preserve"> quick</w:delText>
        </w:r>
      </w:del>
      <w:r>
        <w:rPr>
          <w:color w:val="000000"/>
        </w:rPr>
        <w:t xml:space="preserve"> search on PubMed for articles containing “neuroscience” and “text mining” or “natural language processing” returns only 134 </w:t>
      </w:r>
      <w:commentRangeStart w:id="35"/>
      <w:commentRangeStart w:id="36"/>
      <w:r>
        <w:rPr>
          <w:color w:val="000000"/>
        </w:rPr>
        <w:t>results</w:t>
      </w:r>
      <w:r>
        <w:rPr>
          <w:color w:val="000000"/>
        </w:rPr>
      </w:r>
      <w:commentRangeEnd w:id="35"/>
      <w:r>
        <w:commentReference w:id="35"/>
      </w:r>
      <w:r>
        <w:rPr>
          <w:color w:val="000000"/>
        </w:rPr>
      </w:r>
      <w:commentRangeEnd w:id="36"/>
      <w:r>
        <w:commentReference w:id="36"/>
      </w:r>
      <w:r>
        <w:rPr>
          <w:color w:val="000000"/>
        </w:rPr>
        <w:t xml:space="preserve"> (search performed May 7, 2020). Utilization of even very basic text mining procedures may provide valuable insight into latent trends in neuroscience research. </w:t>
      </w:r>
      <w:commentRangeEnd w:id="30"/>
      <w:r>
        <w:commentReference w:id="30"/>
      </w:r>
      <w:r>
        <w:rPr>
          <w:color w:val="000000"/>
        </w:rPr>
      </w:r>
    </w:p>
    <w:p>
      <w:pPr>
        <w:pStyle w:val="Normal"/>
        <w:spacing w:lineRule="auto" w:line="480"/>
        <w:jc w:val="both"/>
        <w:rPr>
          <w:color w:val="000000"/>
        </w:rPr>
      </w:pPr>
      <w:r>
        <w:rPr>
          <w:color w:val="000000"/>
        </w:rPr>
        <w:tab/>
      </w:r>
      <w:ins w:id="93" w:author="Chang, Steve" w:date="2020-05-07T23:15:00Z">
        <w:r>
          <w:rPr>
            <w:color w:val="000000"/>
          </w:rPr>
          <w:t xml:space="preserve">For the serotonergic system, </w:t>
        </w:r>
      </w:ins>
      <w:del w:id="94" w:author="Chang, Steve" w:date="2020-05-07T23:15:00Z">
        <w:r>
          <w:rPr>
            <w:color w:val="000000"/>
          </w:rPr>
          <w:delText>Co</w:delText>
        </w:r>
      </w:del>
      <w:ins w:id="95" w:author="Chang, Steve" w:date="2020-05-07T23:15:00Z">
        <w:r>
          <w:rPr>
            <w:color w:val="000000"/>
          </w:rPr>
          <w:t>co</w:t>
        </w:r>
      </w:ins>
      <w:r>
        <w:rPr>
          <w:color w:val="000000"/>
        </w:rPr>
        <w:t xml:space="preserve">-occurrence text mining of the serotonin literature </w:t>
      </w:r>
      <w:ins w:id="96" w:author="Chang, Steve" w:date="2020-05-07T23:16:00Z">
        <w:r>
          <w:rPr>
            <w:color w:val="000000"/>
          </w:rPr>
          <w:t xml:space="preserve">can </w:t>
        </w:r>
      </w:ins>
      <w:del w:id="97" w:author="Chang, Steve" w:date="2020-05-07T23:16:00Z">
        <w:r>
          <w:rPr>
            <w:color w:val="000000"/>
          </w:rPr>
          <w:delText>allows</w:delText>
        </w:r>
      </w:del>
      <w:ins w:id="98" w:author="Chang, Steve" w:date="2020-05-07T23:16:00Z">
        <w:r>
          <w:rPr>
            <w:color w:val="000000"/>
          </w:rPr>
          <w:t>help quantitatively establish</w:t>
        </w:r>
      </w:ins>
      <w:r>
        <w:rPr>
          <w:color w:val="000000"/>
        </w:rPr>
        <w:t xml:space="preserve"> </w:t>
      </w:r>
      <w:del w:id="99" w:author="Chang, Steve" w:date="2020-05-07T23:16:00Z">
        <w:r>
          <w:rPr>
            <w:color w:val="000000"/>
          </w:rPr>
          <w:delText xml:space="preserve">for quantitatively supported </w:delText>
        </w:r>
      </w:del>
      <w:r>
        <w:rPr>
          <w:color w:val="000000"/>
        </w:rPr>
        <w:t xml:space="preserve">proposed relationships between receptors and functions. These relationships can further be analyzed via their trends over time, as well as by performing brief manual literature reviews to complement the co-occurrence results. In the current research, we set out to identify relationships between serotonin receptors and topics of study. </w:t>
      </w:r>
      <w:del w:id="100" w:author="Chang, Steve" w:date="2020-05-07T23:17:00Z">
        <w:r>
          <w:rPr>
            <w:color w:val="000000"/>
          </w:rPr>
          <w:delText>In other words</w:delText>
        </w:r>
      </w:del>
      <w:ins w:id="101" w:author="Chang, Steve" w:date="2020-05-07T23:17:00Z">
        <w:r>
          <w:rPr>
            <w:color w:val="000000"/>
          </w:rPr>
          <w:t>Specifically</w:t>
        </w:r>
      </w:ins>
      <w:r>
        <w:rPr>
          <w:color w:val="000000"/>
        </w:rPr>
        <w:t xml:space="preserve">, we </w:t>
      </w:r>
      <w:del w:id="102" w:author="Chang, Steve" w:date="2020-05-07T23:18:00Z">
        <w:r>
          <w:rPr>
            <w:color w:val="000000"/>
          </w:rPr>
          <w:delText xml:space="preserve">seek </w:delText>
        </w:r>
      </w:del>
      <w:ins w:id="103" w:author="Chang, Steve" w:date="2020-05-07T23:18:00Z">
        <w:r>
          <w:rPr>
            <w:color w:val="000000"/>
          </w:rPr>
          <w:t xml:space="preserve">aimed </w:t>
        </w:r>
      </w:ins>
      <w:r>
        <w:rPr>
          <w:color w:val="000000"/>
        </w:rPr>
        <w:t xml:space="preserve">to identify which behavioral topics or functions are significantly associated with each of the 14 serotonin receptors across all existing, published, causal studies of serotonin receptors. After collecting all relevant literature and extracting key neuroinformatic data from the literature via pre-determined terms and rule-based regular expressions, we </w:t>
      </w:r>
      <w:del w:id="104" w:author="Chang, Steve" w:date="2020-05-07T23:18:00Z">
        <w:r>
          <w:rPr>
            <w:color w:val="000000"/>
          </w:rPr>
          <w:delText>aimed to use</w:delText>
        </w:r>
      </w:del>
      <w:ins w:id="105" w:author="Chang, Steve" w:date="2020-05-07T23:18:00Z">
        <w:r>
          <w:rPr>
            <w:color w:val="000000"/>
          </w:rPr>
          <w:t>applied</w:t>
        </w:r>
      </w:ins>
      <w:r>
        <w:rPr>
          <w:color w:val="000000"/>
        </w:rPr>
        <w:t xml:space="preserve"> probabilistic co-occurrence analysis to assess across-study relationships between serotonin receptors and behavioral topics. For significant co-occurrences with larger effect sizes, we also track</w:t>
      </w:r>
      <w:ins w:id="106" w:author="Chang, Steve" w:date="2020-05-07T23:19:00Z">
        <w:r>
          <w:rPr>
            <w:color w:val="000000"/>
          </w:rPr>
          <w:t>ed</w:t>
        </w:r>
      </w:ins>
      <w:r>
        <w:rPr>
          <w:color w:val="000000"/>
        </w:rPr>
        <w:t xml:space="preserve"> how said co-occurrences vary in studies across time, </w:t>
      </w:r>
      <w:del w:id="107" w:author="Chang, Steve" w:date="2020-05-07T23:19:00Z">
        <w:r>
          <w:rPr>
            <w:color w:val="000000"/>
          </w:rPr>
          <w:delText>and we provide</w:delText>
        </w:r>
      </w:del>
      <w:ins w:id="108" w:author="Chang, Steve" w:date="2020-05-07T23:19:00Z">
        <w:r>
          <w:rPr>
            <w:color w:val="000000"/>
          </w:rPr>
          <w:t>with additional</w:t>
        </w:r>
      </w:ins>
      <w:r>
        <w:rPr>
          <w:color w:val="000000"/>
        </w:rPr>
        <w:t xml:space="preserve"> brief literature reviews to further inform our results. </w:t>
      </w:r>
    </w:p>
    <w:p>
      <w:pPr>
        <w:pStyle w:val="Normal"/>
        <w:spacing w:lineRule="auto" w:line="480"/>
        <w:jc w:val="both"/>
        <w:rPr>
          <w:color w:val="000000"/>
        </w:rPr>
      </w:pPr>
      <w:r>
        <w:rPr>
          <w:color w:val="000000"/>
        </w:rPr>
        <w:tab/>
        <w:t xml:space="preserve">The main contribution of the current work is two-fold. First, our meta-analytic findings based on text mining provide a useful guide for directing future research on specific serotonin receptors, as our data can inform researchers about which receptor or behavioral function to examine when designing novel studies within the domain of 5-HT as well as a large catalog of existing research on said topics. Second, our work is an extension of recent efforts to increase the interdisciplinary relationship between neuroscience and natural language processing. </w:t>
      </w:r>
      <w:del w:id="109" w:author="Chang, Steve" w:date="2020-05-07T23:20:00Z">
        <w:commentRangeStart w:id="37"/>
        <w:r>
          <w:rPr>
            <w:color w:val="000000"/>
          </w:rPr>
          <w:delText>In particular, however</w:delText>
        </w:r>
      </w:del>
      <w:ins w:id="110" w:author="Chang, Steve" w:date="2020-05-07T23:20:00Z">
        <w:r>
          <w:rPr>
            <w:color w:val="000000"/>
          </w:rPr>
          <w:t>Overall</w:t>
        </w:r>
      </w:ins>
      <w:r>
        <w:rPr>
          <w:color w:val="000000"/>
        </w:rPr>
        <w:t>, we demonstrate how a big-data driven text mining effort may elucidate important patterns and relationships in neuroscientific domains as complicated as that of serotonin.</w:t>
      </w:r>
      <w:commentRangeEnd w:id="37"/>
      <w:r>
        <w:commentReference w:id="37"/>
      </w:r>
      <w:r>
        <w:rPr>
          <w:color w:val="000000"/>
        </w:rPr>
      </w:r>
    </w:p>
    <w:p>
      <w:pPr>
        <w:pStyle w:val="Normal"/>
        <w:spacing w:lineRule="auto" w:line="480"/>
        <w:rPr>
          <w:color w:val="000000"/>
        </w:rPr>
      </w:pPr>
      <w:r>
        <w:rPr>
          <w:color w:val="000000"/>
        </w:rPr>
      </w:r>
    </w:p>
    <w:p>
      <w:pPr>
        <w:pStyle w:val="Normal"/>
        <w:numPr>
          <w:ilvl w:val="0"/>
          <w:numId w:val="0"/>
        </w:numPr>
        <w:spacing w:lineRule="auto" w:line="480"/>
        <w:jc w:val="center"/>
        <w:outlineLvl w:val="0"/>
        <w:rPr>
          <w:b/>
          <w:b/>
          <w:i/>
          <w:i/>
          <w:color w:val="000000"/>
        </w:rPr>
      </w:pPr>
      <w:r>
        <w:rPr>
          <w:b/>
          <w:color w:val="000000"/>
        </w:rPr>
        <w:t>Methods</w:t>
      </w:r>
    </w:p>
    <w:p>
      <w:pPr>
        <w:pStyle w:val="Normal"/>
        <w:spacing w:lineRule="auto" w:line="480"/>
        <w:jc w:val="both"/>
        <w:pPrChange w:id="0" w:author="Chang, Steve" w:date="2020-05-07T23:21:00Z">
          <w:pPr>
            <w:spacing w:lineRule="auto" w:line="480"/>
          </w:pPr>
        </w:pPrChange>
        <w:rPr>
          <w:b/>
          <w:b/>
        </w:rPr>
      </w:pPr>
      <w:r>
        <w:rPr>
          <w:b/>
        </w:rPr>
        <w:t xml:space="preserve">Search strategy. </w:t>
      </w:r>
      <w:r>
        <w:rPr/>
        <w:t xml:space="preserve">A systematic literature search was conducted in order to collect all relevant studies pertaining to the causal roles of each serotonin receptor subtype. The search was performed on two databases, PubMed and Web of Science, and was conducted through the date 5 April 2019 with no language restrictions. Our literature search consisted of terms referencing 5-HT receptor subtypes (e.g., “5-HT1A”, “5-HT1B”, “5HT1A”, “5HT1B”), terms referencing specific methods employed in causal studies of serotonin receptors (“agonist”, “antagonist”, “agonism”, “antagonism”, “optogenetics”, “positron emission tomography”, “PET”, “staining”, “stimulation”, “knockdown”, “knockout”, “immimmunohistochemistry”), and the term “brain” in order to hopefully eliminate studies focusing on the gastrointestinal system or peripheral nervous system. Causal methods were selected in order to restrict our search results to independent research on the causal functional roles of receptors, with the goal of excluding reviews, biochemical classification papers, and genetic studies. See Appendix 1 for full search criteria. </w:t>
      </w:r>
    </w:p>
    <w:p>
      <w:pPr>
        <w:pStyle w:val="Normal"/>
        <w:spacing w:lineRule="auto" w:line="480"/>
        <w:rPr/>
      </w:pPr>
      <w:r>
        <w:rPr/>
      </w:r>
    </w:p>
    <w:p>
      <w:pPr>
        <w:pStyle w:val="Normal"/>
        <w:spacing w:lineRule="auto" w:line="480"/>
        <w:jc w:val="both"/>
        <w:pPrChange w:id="0" w:author="Chang, Steve" w:date="2020-05-07T23:21:00Z">
          <w:pPr>
            <w:spacing w:lineRule="auto" w:line="480"/>
          </w:pPr>
        </w:pPrChange>
        <w:rPr/>
      </w:pPr>
      <w:r>
        <w:rPr>
          <w:b/>
        </w:rPr>
        <w:t>Eligibility criteria</w:t>
      </w:r>
      <w:r>
        <w:rPr/>
        <w:t xml:space="preserve">. Our initial PubMed search found 6,764 articles, and our Web of Science search returned 7,436 articles, for a total of 14,200 articles. We then applied </w:t>
      </w:r>
      <w:del w:id="111" w:author="Chang, Steve" w:date="2020-05-08T10:25:00Z">
        <w:r>
          <w:rPr/>
          <w:delText xml:space="preserve">our </w:delText>
        </w:r>
      </w:del>
      <w:ins w:id="112" w:author="Chang, Steve" w:date="2020-05-08T10:25:00Z">
        <w:r>
          <w:rPr/>
          <w:t xml:space="preserve">following </w:t>
        </w:r>
      </w:ins>
      <w:r>
        <w:rPr/>
        <w:t>exclusion criteria to our initial articles list. Our criteria included (1) no duplicate articles, (2) no articles in which a specific 5-HT family is not mentioned, and (3) no review articles. 4,569 articles failed at least one part of our exclusion criteria</w:t>
      </w:r>
      <w:ins w:id="113" w:author="Chang, Steve" w:date="2020-05-08T10:26:00Z">
        <w:r>
          <w:rPr/>
          <w:t>, resulting in a total</w:t>
        </w:r>
      </w:ins>
      <w:del w:id="114" w:author="Chang, Steve" w:date="2020-05-08T10:26:00Z">
        <w:r>
          <w:rPr/>
          <w:delText>. This left us with</w:delText>
        </w:r>
      </w:del>
      <w:ins w:id="115" w:author="Chang, Steve" w:date="2020-05-08T10:26:00Z">
        <w:r>
          <w:rPr/>
          <w:t xml:space="preserve"> of</w:t>
        </w:r>
      </w:ins>
      <w:r>
        <w:rPr/>
        <w:t xml:space="preserve"> 9,631 articles that passed our exclusion criteria. See Figure 1 for the illustrative diagram for the eligibility selection procedure.</w:t>
      </w:r>
    </w:p>
    <w:p>
      <w:pPr>
        <w:pStyle w:val="Normal"/>
        <w:spacing w:lineRule="auto" w:line="480"/>
        <w:rPr/>
      </w:pPr>
      <w:r>
        <w:rPr/>
      </w:r>
    </w:p>
    <w:p>
      <w:pPr>
        <w:pStyle w:val="Normal"/>
        <w:spacing w:lineRule="auto" w:line="480"/>
        <w:rPr/>
      </w:pPr>
      <w:commentRangeStart w:id="38"/>
      <w:r>
        <w:rPr/>
        <w:drawing>
          <wp:inline distT="0" distB="0" distL="0" distR="0">
            <wp:extent cx="5930900" cy="2781300"/>
            <wp:effectExtent l="0" t="0" r="0" b="0"/>
            <wp:docPr id="1" name="Picture 4" descr="/Users/cameronmartel/Desktop/Screen Shot 2019-05-07 at 7.0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Users/cameronmartel/Desktop/Screen Shot 2019-05-07 at 7.06.24 PM.png"/>
                    <pic:cNvPicPr>
                      <a:picLocks noChangeAspect="1" noChangeArrowheads="1"/>
                    </pic:cNvPicPr>
                  </pic:nvPicPr>
                  <pic:blipFill>
                    <a:blip r:embed="rId2"/>
                    <a:stretch>
                      <a:fillRect/>
                    </a:stretch>
                  </pic:blipFill>
                  <pic:spPr bwMode="auto">
                    <a:xfrm>
                      <a:off x="0" y="0"/>
                      <a:ext cx="5930900" cy="2781300"/>
                    </a:xfrm>
                    <a:prstGeom prst="rect">
                      <a:avLst/>
                    </a:prstGeom>
                  </pic:spPr>
                </pic:pic>
              </a:graphicData>
            </a:graphic>
          </wp:inline>
        </w:drawing>
      </w:r>
      <w:commentRangeEnd w:id="38"/>
      <w:r>
        <w:commentReference w:id="38"/>
      </w:r>
      <w:r>
        <w:rPr/>
      </w:r>
    </w:p>
    <w:p>
      <w:pPr>
        <w:pStyle w:val="Normal"/>
        <w:spacing w:lineRule="auto" w:line="480"/>
        <w:rPr/>
      </w:pPr>
      <w:r>
        <w:rPr/>
        <w:t xml:space="preserve">Figure 1. </w:t>
      </w:r>
      <w:r>
        <w:rPr>
          <w:i/>
        </w:rPr>
        <w:t>Diagram of data collection &amp; exclusion criteria application.</w:t>
      </w:r>
    </w:p>
    <w:p>
      <w:pPr>
        <w:pStyle w:val="Normal"/>
        <w:spacing w:lineRule="auto" w:line="480"/>
        <w:rPr/>
      </w:pPr>
      <w:r>
        <w:rPr/>
      </w:r>
    </w:p>
    <w:p>
      <w:pPr>
        <w:pStyle w:val="Normal"/>
        <w:spacing w:lineRule="auto" w:line="480"/>
        <w:rPr/>
      </w:pPr>
      <w:r>
        <w:rPr>
          <w:b/>
        </w:rPr>
        <w:t>Text mining</w:t>
      </w:r>
      <w:r>
        <w:rPr/>
        <w:t xml:space="preserve">. We transferred the abstracts from all 9,361 articles from EndNote X8 into a single corpus (available at </w:t>
      </w:r>
      <w:commentRangeStart w:id="39"/>
      <w:r>
        <w:rPr/>
        <w:t>INSERT</w:t>
      </w:r>
      <w:r>
        <w:rPr/>
      </w:r>
      <w:commentRangeEnd w:id="39"/>
      <w:r>
        <w:commentReference w:id="39"/>
      </w:r>
      <w:r>
        <w:rPr/>
        <w:t xml:space="preserve">). Despite research suggesting that full-text articles are better for text mining scientific literature (Westergaard, Stærfeldt, Tønsberg, Jensen, &amp; Brunak, </w:t>
      </w:r>
      <w:commentRangeStart w:id="40"/>
      <w:r>
        <w:rPr/>
        <w:t>2018</w:t>
      </w:r>
      <w:r>
        <w:rPr/>
      </w:r>
      <w:commentRangeEnd w:id="40"/>
      <w:r>
        <w:commentReference w:id="40"/>
      </w:r>
      <w:r>
        <w:rPr/>
        <w:t xml:space="preserve">), we specifically used only abstracts for several </w:t>
      </w:r>
      <w:commentRangeStart w:id="41"/>
      <w:commentRangeStart w:id="42"/>
      <w:r>
        <w:rPr/>
        <w:t>reasons</w:t>
      </w:r>
      <w:r>
        <w:rPr/>
      </w:r>
      <w:commentRangeEnd w:id="42"/>
      <w:r>
        <w:commentReference w:id="42"/>
      </w:r>
      <w:r>
        <w:rPr/>
      </w:r>
      <w:commentRangeEnd w:id="41"/>
      <w:r>
        <w:commentReference w:id="41"/>
      </w:r>
      <w:r>
        <w:rPr/>
        <w:t xml:space="preserve">. First, abstracts consistently only mentioned 5-HT receptors that were actually looked at in the main methods and results of the paper, and did not mention receptors in passing whereas introduction and discussion sections of paper often would mention 5-HT receptors unrelated to the actual contents of the </w:t>
      </w:r>
      <w:ins w:id="116" w:author="Chang, Steve" w:date="2020-05-08T10:27:00Z">
        <w:r>
          <w:rPr/>
          <w:t xml:space="preserve">empirical </w:t>
        </w:r>
      </w:ins>
      <w:r>
        <w:rPr/>
        <w:t xml:space="preserve">results. Second, </w:t>
      </w:r>
      <w:ins w:id="117" w:author="Chang, Steve" w:date="2020-05-08T10:28:00Z">
        <w:r>
          <w:rPr/>
          <w:t xml:space="preserve">although </w:t>
        </w:r>
      </w:ins>
      <w:r>
        <w:rPr/>
        <w:t>using full-texts is advised when looking at word association assessment</w:t>
      </w:r>
      <w:ins w:id="118" w:author="Chang, Steve" w:date="2020-05-08T10:28:00Z">
        <w:r>
          <w:rPr/>
          <w:t>,</w:t>
        </w:r>
      </w:ins>
      <w:del w:id="119" w:author="Chang, Steve" w:date="2020-05-08T10:28:00Z">
        <w:r>
          <w:rPr/>
          <w:delText xml:space="preserve"> – however,</w:delText>
        </w:r>
      </w:del>
      <w:ins w:id="120" w:author="Chang, Steve" w:date="2020-05-08T10:28:00Z">
        <w:r>
          <w:rPr/>
          <w:t xml:space="preserve"> here</w:t>
        </w:r>
      </w:ins>
      <w:r>
        <w:rPr/>
        <w:t xml:space="preserve"> we were </w:t>
      </w:r>
      <w:ins w:id="121" w:author="Chang, Steve" w:date="2020-05-08T10:28:00Z">
        <w:r>
          <w:rPr/>
          <w:t xml:space="preserve">more specifically </w:t>
        </w:r>
      </w:ins>
      <w:r>
        <w:rPr/>
        <w:t xml:space="preserve">interested in pulling topics, methods, and other features that are empirically investigated in each paper. For this purpose, the abstracts avoided unnecessary confounding information provided in the introductions and discussions of papers, and included the essentials of our text mining search. </w:t>
      </w:r>
      <w:commentRangeStart w:id="43"/>
      <w:commentRangeStart w:id="44"/>
      <w:commentRangeStart w:id="45"/>
      <w:r>
        <w:rPr>
          <w:strike/>
          <w:rPrChange w:id="0" w:author="Chang, Steve" w:date="2020-05-08T10:29:00Z"/>
        </w:rPr>
        <w:t>Third, many articles did not allow downloading the full text through EndNote X8, and therefore compiling a corpus of only abstracts ensured we would have a complete entry for every article in the database.</w:t>
      </w:r>
      <w:r>
        <w:rPr>
          <w:strike/>
        </w:rPr>
      </w:r>
      <w:commentRangeEnd w:id="45"/>
      <w:r>
        <w:commentReference w:id="45"/>
      </w:r>
      <w:r>
        <w:rPr>
          <w:strike/>
        </w:rPr>
      </w:r>
      <w:commentRangeEnd w:id="44"/>
      <w:r>
        <w:commentReference w:id="44"/>
      </w:r>
      <w:r>
        <w:rPr>
          <w:strike/>
        </w:rPr>
      </w:r>
      <w:commentRangeEnd w:id="43"/>
      <w:r>
        <w:commentReference w:id="43"/>
      </w:r>
      <w:r>
        <w:rPr/>
        <w:t xml:space="preserve"> </w:t>
      </w:r>
      <w:commentRangeStart w:id="46"/>
      <w:r>
        <w:rPr/>
        <w:t>We also validated our abstracts approach by looking specifically at the abstracts of 5-HT</w:t>
      </w:r>
      <w:r>
        <w:rPr>
          <w:vertAlign w:val="subscript"/>
        </w:rPr>
        <w:t>5A</w:t>
      </w:r>
      <w:r>
        <w:rPr/>
        <w:t xml:space="preserve"> </w:t>
      </w:r>
      <w:del w:id="123" w:author="Chang, Steve" w:date="2020-05-08T10:30:00Z">
        <w:r>
          <w:rPr/>
          <w:delText>by hand</w:delText>
        </w:r>
      </w:del>
      <w:ins w:id="124" w:author="Chang, Steve" w:date="2020-05-08T10:30:00Z">
        <w:r>
          <w:rPr/>
          <w:t>manually</w:t>
        </w:r>
      </w:ins>
      <w:r>
        <w:rPr/>
        <w:t xml:space="preserve">, as this is the receptor with the fewest </w:t>
      </w:r>
      <w:ins w:id="125" w:author="Chang, Steve" w:date="2020-05-08T10:30:00Z">
        <w:r>
          <w:rPr/>
          <w:t xml:space="preserve">number of </w:t>
        </w:r>
      </w:ins>
      <w:r>
        <w:rPr/>
        <w:t>articles. As expected, we verified that only relevant receptors were mentioned in the abstract, whereas the introduction and discussion often referenced other 5-HT receptors unrelated to the present studies performed.</w:t>
      </w:r>
    </w:p>
    <w:p>
      <w:pPr>
        <w:pStyle w:val="Normal"/>
        <w:spacing w:lineRule="auto" w:line="480"/>
        <w:jc w:val="both"/>
        <w:pPrChange w:id="0" w:author="Chang, Steve" w:date="2020-05-08T12:55:00Z">
          <w:pPr>
            <w:spacing w:lineRule="auto" w:line="480"/>
          </w:pPr>
        </w:pPrChange>
        <w:rPr/>
      </w:pPr>
      <w:r>
        <w:rPr/>
        <w:tab/>
      </w:r>
      <w:r>
        <w:rPr/>
      </w:r>
      <w:commentRangeEnd w:id="46"/>
      <w:r>
        <w:commentReference w:id="46"/>
      </w:r>
      <w:r>
        <w:rPr/>
        <w:t xml:space="preserve">We used a number of automated information extraction techniques, described below, to retrieve information of interest from each abstract. </w:t>
      </w:r>
      <w:ins w:id="126" w:author="Chang, Steve" w:date="2020-05-08T11:37:00Z">
        <w:r>
          <w:rPr/>
          <w:t xml:space="preserve">First, </w:t>
        </w:r>
      </w:ins>
      <w:del w:id="127" w:author="Chang, Steve" w:date="2020-05-08T11:37:00Z">
        <w:r>
          <w:rPr/>
          <w:delText>W</w:delText>
        </w:r>
      </w:del>
      <w:del w:id="128" w:author="Chang, Steve" w:date="2020-05-08T11:37:00Z">
        <w:r>
          <w:rPr/>
          <w:delText xml:space="preserve">e </w:delText>
        </w:r>
      </w:del>
      <w:ins w:id="129" w:author="Chang, Steve" w:date="2020-05-08T11:37:00Z">
        <w:r>
          <w:rPr/>
          <w:t>w</w:t>
        </w:r>
      </w:ins>
      <w:ins w:id="130" w:author="Chang, Steve" w:date="2020-05-08T11:37:00Z">
        <w:r>
          <w:rPr/>
          <w:t xml:space="preserve">e </w:t>
        </w:r>
      </w:ins>
      <w:r>
        <w:rPr/>
        <w:t xml:space="preserve">created a system which took open-sourced and hand-designed lists of topics of study, </w:t>
      </w:r>
      <w:ins w:id="131" w:author="Chang, Steve" w:date="2020-05-08T11:37:00Z">
        <w:r>
          <w:rPr/>
          <w:t xml:space="preserve">animal </w:t>
        </w:r>
      </w:ins>
      <w:r>
        <w:rPr/>
        <w:t xml:space="preserve">species of study, causal methods of study, agonists and antagonists of 5-HT receptors, and brain regions and automatically generated regular expressions to find matches of those entities in text with either singular or plural inflection. The list of topics of study included 37 possible topics commonly associated with serotonin modulatory function, which we compiled </w:t>
      </w:r>
      <w:commentRangeStart w:id="47"/>
      <w:commentRangeStart w:id="48"/>
      <w:r>
        <w:rPr>
          <w:i/>
        </w:rPr>
        <w:t>a priori</w:t>
      </w:r>
      <w:r>
        <w:rPr/>
        <w:t xml:space="preserve"> </w:t>
      </w:r>
      <w:r>
        <w:rPr/>
      </w:r>
      <w:commentRangeEnd w:id="48"/>
      <w:r>
        <w:commentReference w:id="48"/>
      </w:r>
      <w:r>
        <w:rPr/>
      </w:r>
      <w:commentRangeEnd w:id="47"/>
      <w:r>
        <w:commentReference w:id="47"/>
      </w:r>
      <w:r>
        <w:rPr/>
        <w:t xml:space="preserve">(see Appendix 2). </w:t>
      </w:r>
      <w:commentRangeStart w:id="49"/>
      <w:r>
        <w:rPr/>
        <w:t xml:space="preserve">This list of topics was compiled from identifying key topics discussed in several comprehensive literature reviews on serotonin (e.g., Barnes &amp; Sharp, 1999), as well as adding additional topics relevant to serotonin which may have been absent from these reviews (e.g., ‘social dominance’; see Weinberg-Wolf &amp; Chang, </w:t>
      </w:r>
      <w:commentRangeStart w:id="50"/>
      <w:r>
        <w:rPr/>
        <w:t>2019</w:t>
      </w:r>
      <w:r>
        <w:rPr/>
      </w:r>
      <w:commentRangeEnd w:id="50"/>
      <w:r>
        <w:commentReference w:id="50"/>
      </w:r>
      <w:r>
        <w:rPr/>
        <w:t xml:space="preserve">). </w:t>
      </w:r>
      <w:r>
        <w:rPr/>
      </w:r>
      <w:commentRangeEnd w:id="49"/>
      <w:r>
        <w:commentReference w:id="49"/>
      </w:r>
      <w:r>
        <w:rPr/>
        <w:t xml:space="preserve">Topics were worded such that they would be tagged if they appeared as sub-words in variant expressions of the same topic (e.g., </w:t>
      </w:r>
      <w:r>
        <w:rPr>
          <w:i/>
        </w:rPr>
        <w:t>depress</w:t>
      </w:r>
      <w:r>
        <w:rPr/>
        <w:t xml:space="preserve"> was used instead of </w:t>
      </w:r>
      <w:r>
        <w:rPr>
          <w:i/>
        </w:rPr>
        <w:t>depression</w:t>
      </w:r>
      <w:r>
        <w:rPr/>
        <w:t xml:space="preserve"> to catch reference cases such as </w:t>
      </w:r>
      <w:r>
        <w:rPr>
          <w:i/>
        </w:rPr>
        <w:t>depressive</w:t>
      </w:r>
      <w:r>
        <w:rPr/>
        <w:t xml:space="preserve">). Species, causal methods, agonists and antagonists, and brain regions were included as additional potentially meaningful information abstracts, and these lists were also created </w:t>
      </w:r>
      <w:r>
        <w:rPr>
          <w:i/>
        </w:rPr>
        <w:t>a priori</w:t>
      </w:r>
      <w:r>
        <w:rPr/>
        <w:t xml:space="preserve"> based on known associations with serotonin (see full search-lists and results in </w:t>
      </w:r>
      <w:commentRangeStart w:id="51"/>
      <w:r>
        <w:rPr/>
        <w:t>Supplemental Materials</w:t>
      </w:r>
      <w:r>
        <w:rPr/>
      </w:r>
      <w:commentRangeEnd w:id="51"/>
      <w:r>
        <w:commentReference w:id="51"/>
      </w:r>
      <w:r>
        <w:rPr/>
        <w:t>).</w:t>
      </w:r>
    </w:p>
    <w:p>
      <w:pPr>
        <w:pStyle w:val="Normal"/>
        <w:spacing w:lineRule="auto" w:line="480"/>
        <w:jc w:val="both"/>
        <w:pPrChange w:id="0" w:author="Chang, Steve" w:date="2020-05-08T12:55:00Z">
          <w:pPr>
            <w:spacing w:lineRule="auto" w:line="480"/>
          </w:pPr>
        </w:pPrChange>
        <w:rPr/>
      </w:pPr>
      <w:r>
        <w:rPr/>
        <w:tab/>
        <w:t xml:space="preserve">Receptors were found via a multi-step </w:t>
      </w:r>
      <w:commentRangeStart w:id="52"/>
      <w:r>
        <w:rPr/>
        <w:t>rule</w:t>
      </w:r>
      <w:r>
        <w:rPr/>
      </w:r>
      <w:commentRangeEnd w:id="52"/>
      <w:r>
        <w:commentReference w:id="52"/>
      </w:r>
      <w:r>
        <w:rPr/>
        <w:t xml:space="preserve"> algorithm that identified substrings consisting of first a family, and then a subtype (e.g., 5-HT</w:t>
      </w:r>
      <w:r>
        <w:rPr>
          <w:vertAlign w:val="subscript"/>
        </w:rPr>
        <w:t>1A</w:t>
      </w:r>
      <w:r>
        <w:rPr/>
        <w:t xml:space="preserve"> has family “1” and subtype “A”). The procedure accomplished the extraction by first finding occurrences of ‘5HT’ or ‘serotonin’ (here called the prefix), searching the subsequent text for family names (i.e., 1,2,3,4,5,6, or 7), and then finally the subtype (e.g., 1A, 1B, etc.). Subtypes were optional, but families were not – meaning that the procedure would terminate if no family was found after the prefix. This excluded tagging any mentions of only 5-HT or serotonin </w:t>
      </w:r>
      <w:r>
        <w:rPr>
          <w:i/>
        </w:rPr>
        <w:t>in general</w:t>
      </w:r>
      <w:r>
        <w:rPr/>
        <w:t>, without reference to a specific receptor.</w:t>
      </w:r>
    </w:p>
    <w:p>
      <w:pPr>
        <w:pStyle w:val="Normal"/>
        <w:spacing w:lineRule="auto" w:line="480"/>
        <w:jc w:val="both"/>
        <w:pPrChange w:id="0" w:author="Chang, Steve" w:date="2020-05-08T12:55:00Z">
          <w:pPr>
            <w:spacing w:lineRule="auto" w:line="480"/>
          </w:pPr>
        </w:pPrChange>
        <w:rPr/>
      </w:pPr>
      <w:r>
        <w:rPr/>
        <w:tab/>
      </w:r>
      <w:ins w:id="132" w:author="Chang, Steve" w:date="2020-05-08T12:54:00Z">
        <w:r>
          <w:rPr/>
          <w:t xml:space="preserve">The field </w:t>
        </w:r>
      </w:ins>
      <w:ins w:id="133" w:author="Chang, Steve" w:date="2020-05-08T12:55:00Z">
        <w:r>
          <w:rPr/>
          <w:t xml:space="preserve">has used </w:t>
        </w:r>
      </w:ins>
      <w:del w:id="134" w:author="Chang, Steve" w:date="2020-05-08T12:55:00Z">
        <w:r>
          <w:rPr/>
          <w:delText>Serotonin receptor type extraction</w:delText>
        </w:r>
      </w:del>
      <w:del w:id="135" w:author="Chang, Steve" w:date="2020-05-08T12:55:00Z">
        <w:r>
          <w:rPr/>
          <w:delText xml:space="preserve"> was complicated by </w:delText>
        </w:r>
      </w:del>
      <w:r>
        <w:rPr/>
        <w:t>highly heterogeneous orthographical conventions (such as beginning a receptor with either 5HT or ‘serotonin’ interchangeably, as well as a number of shorthands for abbreviating lists of receptors (e.g. 5-HT1A/1B or 5-HT1A-B representing instances of both 5-HT</w:t>
      </w:r>
      <w:r>
        <w:rPr>
          <w:vertAlign w:val="subscript"/>
        </w:rPr>
        <w:t>1A</w:t>
      </w:r>
      <w:r>
        <w:rPr/>
        <w:t xml:space="preserve"> and 5-HT</w:t>
      </w:r>
      <w:r>
        <w:rPr>
          <w:vertAlign w:val="subscript"/>
        </w:rPr>
        <w:t>1B</w:t>
      </w:r>
      <w:r>
        <w:rPr/>
        <w:t>)</w:t>
      </w:r>
      <w:ins w:id="136" w:author="Chang, Steve" w:date="2020-05-08T12:55:00Z">
        <w:r>
          <w:rPr/>
          <w:t>, for describing serotonin receptor types</w:t>
        </w:r>
      </w:ins>
      <w:r>
        <w:rPr/>
        <w:t xml:space="preserve">. Additionally, punctuation, capitalization, and use of spaces were highly variable. In order to overcome all of the above peculiarities, the regular expressions ignored non-alphanumeric characters, split lists of elements delimited by ‘/’ or ‘-‘, and </w:t>
      </w:r>
      <w:commentRangeStart w:id="53"/>
      <w:r>
        <w:rPr/>
        <w:t>used heuristics to determine at each phase which set of subsequent characters constituted a legitimate continuation of the receptor name</w:t>
      </w:r>
      <w:r>
        <w:rPr/>
      </w:r>
      <w:commentRangeEnd w:id="53"/>
      <w:r>
        <w:commentReference w:id="53"/>
      </w:r>
      <w:r>
        <w:rPr/>
        <w:t>. Our full data extraction code is provided here (</w:t>
      </w:r>
      <w:commentRangeStart w:id="54"/>
      <w:r>
        <w:rPr/>
        <w:t>INSERT</w:t>
      </w:r>
      <w:r>
        <w:rPr/>
      </w:r>
      <w:commentRangeEnd w:id="54"/>
      <w:r>
        <w:commentReference w:id="54"/>
      </w:r>
      <w:r>
        <w:rPr/>
        <w:t>).</w:t>
      </w:r>
    </w:p>
    <w:p>
      <w:pPr>
        <w:pStyle w:val="Normal"/>
        <w:spacing w:lineRule="auto" w:line="480"/>
        <w:jc w:val="both"/>
        <w:pPrChange w:id="0" w:author="Chang, Steve" w:date="2020-05-08T12:56:00Z">
          <w:pPr>
            <w:spacing w:lineRule="auto" w:line="480"/>
          </w:pPr>
        </w:pPrChange>
        <w:rPr/>
      </w:pPr>
      <w:r>
        <w:rPr/>
        <w:tab/>
      </w:r>
      <w:ins w:id="137" w:author="Chang, Steve" w:date="2020-05-08T12:56:00Z">
        <w:r>
          <w:rPr/>
          <w:t xml:space="preserve">Moreover, </w:t>
        </w:r>
      </w:ins>
      <w:del w:id="138" w:author="Chang, Steve" w:date="2020-05-08T12:56:00Z">
        <w:r>
          <w:rPr/>
          <w:delText xml:space="preserve">We </w:delText>
        </w:r>
      </w:del>
      <w:ins w:id="139" w:author="Chang, Steve" w:date="2020-05-08T12:56:00Z">
        <w:r>
          <w:rPr/>
          <w:t xml:space="preserve">we </w:t>
        </w:r>
      </w:ins>
      <w:r>
        <w:rPr/>
        <w:t xml:space="preserve">evaluated the accuracy of the receptor-tagging module and have repackaged it as a standalone tagger capable of searching text and extracting the receptors mentioned therein. We evaluated the accuracy by randomly choosing 17 articles from the database and hang-tagging occurrences of receptors as they should be parsed. For instance, by the criteria set out above both “serotonin 1a/b” and “5 HT1a-b” would parse to “5HT1A” AND “5HT1B”, and “5-(HT) 3” would parse to “5HT3”. The parsed receptor instances were left in-place in the abstract and the entire abstract was fed to the receptor tagger. For example, the sentence “serotonin 1a agonist was studied in this paper” would be fed into the tagger with a label indicating the </w:t>
      </w:r>
      <w:commentRangeStart w:id="55"/>
      <w:r>
        <w:rPr/>
        <w:t>present</w:t>
      </w:r>
      <w:r>
        <w:rPr/>
      </w:r>
      <w:commentRangeEnd w:id="55"/>
      <w:r>
        <w:commentReference w:id="55"/>
      </w:r>
      <w:r>
        <w:rPr/>
        <w:t xml:space="preserve"> of “5HT1A” at the start of the document. </w:t>
      </w:r>
      <w:commentRangeStart w:id="56"/>
      <w:r>
        <w:rPr/>
        <w:t xml:space="preserve">We thus hand-tagged 113 instances of receptor mentions in the corpus, representing a </w:t>
      </w:r>
      <w:r>
        <w:rPr/>
      </w:r>
      <w:commentRangeEnd w:id="56"/>
      <w:r>
        <w:commentReference w:id="56"/>
      </w:r>
      <w:r>
        <w:rPr/>
        <w:t xml:space="preserve">wide range of the possible spellings and formatting, including uses of “serotonin” in place of “5HT”, lists shorthanded with /, and many capitalizations and spacings. </w:t>
      </w:r>
      <w:commentRangeStart w:id="57"/>
      <w:r>
        <w:rPr/>
        <w:t>Our automated tagger achieved a precision of 92.3% with a coverage of 95.6%, leaving only less than 5% either mislabeled or absent entirely</w:t>
      </w:r>
      <w:r>
        <w:rPr/>
      </w:r>
      <w:commentRangeEnd w:id="57"/>
      <w:r>
        <w:commentReference w:id="57"/>
      </w:r>
      <w:r>
        <w:rPr/>
        <w:t>. This system could prove very useful for other researchers trying to study the occurrence of receptor types in the literature from large, raw text corpora.</w:t>
      </w:r>
    </w:p>
    <w:p>
      <w:pPr>
        <w:pStyle w:val="Normal"/>
        <w:spacing w:lineRule="auto" w:line="480"/>
        <w:jc w:val="both"/>
        <w:pPrChange w:id="0" w:author="Chang, Steve" w:date="2020-05-08T12:56:00Z">
          <w:pPr>
            <w:spacing w:lineRule="auto" w:line="480"/>
          </w:pPr>
        </w:pPrChange>
        <w:rPr/>
      </w:pPr>
      <w:r>
        <w:rPr/>
        <w:tab/>
      </w:r>
      <w:r>
        <w:rPr/>
        <w:commentReference w:id="58"/>
      </w:r>
      <w:r>
        <w:rPr/>
        <w:t xml:space="preserve">Our initial data extraction results showed that over 98% of our selected abstracts referenced at least one 5-HT receptor, and approximately </w:t>
      </w:r>
      <w:commentRangeStart w:id="59"/>
      <w:commentRangeStart w:id="60"/>
      <w:r>
        <w:rPr/>
        <w:t xml:space="preserve">51% of abstracts </w:t>
      </w:r>
      <w:r>
        <w:rPr/>
      </w:r>
      <w:commentRangeEnd w:id="60"/>
      <w:r>
        <w:commentReference w:id="60"/>
      </w:r>
      <w:r>
        <w:rPr/>
      </w:r>
      <w:commentRangeEnd w:id="59"/>
      <w:r>
        <w:commentReference w:id="59"/>
      </w:r>
      <w:r>
        <w:rPr/>
        <w:t>included at least one of the 37 pre-determined topics of interest. We thus proceeded with our co-occurrence analysis.</w:t>
      </w:r>
    </w:p>
    <w:p>
      <w:pPr>
        <w:pStyle w:val="Normal"/>
        <w:spacing w:lineRule="auto" w:line="480"/>
        <w:ind w:firstLine="720"/>
        <w:jc w:val="both"/>
        <w:rPr>
          <w:b/>
          <w:b/>
          <w:ins w:id="140" w:author="Chang, Steve" w:date="2020-05-08T12:57:00Z"/>
        </w:rPr>
      </w:pPr>
      <w:r>
        <w:rPr/>
        <w:commentReference w:id="61"/>
      </w:r>
      <w:r>
        <w:rPr/>
        <w:commentReference w:id="62"/>
      </w:r>
    </w:p>
    <w:p>
      <w:pPr>
        <w:pStyle w:val="Normal"/>
        <w:spacing w:lineRule="auto" w:line="480"/>
        <w:jc w:val="both"/>
        <w:pPrChange w:id="0" w:author="Chang, Steve" w:date="2020-05-08T12:58:00Z">
          <w:pPr>
            <w:ind w:firstLine="720"/>
            <w:spacing w:lineRule="auto" w:line="480"/>
          </w:pPr>
        </w:pPrChange>
        <w:rPr/>
      </w:pPr>
      <w:commentRangeStart w:id="63"/>
      <w:commentRangeStart w:id="64"/>
      <w:r>
        <w:rPr>
          <w:b/>
        </w:rPr>
        <w:t>Probabilistic co-occurrence analyses.</w:t>
      </w:r>
      <w:r>
        <w:rPr/>
        <w:t xml:space="preserve"> After extracting the proper information from each abstract, we converted our receptor and topics of study data into a binary presence-absence format. </w:t>
      </w:r>
      <w:commentRangeStart w:id="65"/>
      <w:r>
        <w:rPr/>
        <w:t xml:space="preserve">We then used the </w:t>
      </w:r>
      <w:r>
        <w:rPr>
          <w:i/>
        </w:rPr>
        <w:t>R</w:t>
      </w:r>
      <w:r>
        <w:rPr/>
        <w:t xml:space="preserve"> package </w:t>
      </w:r>
      <w:r>
        <w:rPr>
          <w:i/>
        </w:rPr>
        <w:t>cooccur</w:t>
      </w:r>
      <w:r>
        <w:rPr/>
        <w:t xml:space="preserve"> (see Griffith, Veech, &amp; Marsh, </w:t>
      </w:r>
      <w:commentRangeStart w:id="66"/>
      <w:r>
        <w:rPr/>
        <w:t>2016</w:t>
      </w:r>
      <w:r>
        <w:rPr/>
      </w:r>
      <w:commentRangeEnd w:id="66"/>
      <w:r>
        <w:commentReference w:id="66"/>
      </w:r>
      <w:r>
        <w:rPr/>
        <w:t xml:space="preserve">) to run a probabilistic co-occurrence analysis on our receptor and topic data (Veech, </w:t>
      </w:r>
      <w:commentRangeStart w:id="67"/>
      <w:r>
        <w:rPr/>
        <w:t>2013</w:t>
      </w:r>
      <w:r>
        <w:rPr/>
      </w:r>
      <w:commentRangeEnd w:id="67"/>
      <w:r>
        <w:commentReference w:id="67"/>
      </w:r>
      <w:r>
        <w:rPr/>
        <w:t xml:space="preserve">). In context, this co-occurrence analysis, adapted from ecological species co-occurrence, measures co-occurrence as the number of abstracts where a certain topic and a certain receptor are both mentioned. This can be compared to the expected co-occurrence, which is simply the product of both topic and receptor occurrence and number of abstracts. P-values can be directly computed from this model as the probability of co-occurrence at a frequency greater than the observed frequency if the receptor and topic were distributed randomly (independently) of one another (see Griffith, Veech, &amp; Marsh, 2016). Furthermore, standard probabilistic co-occurrence </w:t>
      </w:r>
      <w:del w:id="141" w:author="Chang, Steve" w:date="2020-05-08T12:58:00Z">
        <w:r>
          <w:rPr/>
          <w:delText xml:space="preserve">analyses </w:delText>
        </w:r>
      </w:del>
      <w:r>
        <w:rPr/>
        <w:t>effect sizes (i.e., standard effect sizes; SES) may be calculated as the absolute difference between observed and expected frequencies of co-occurrence divided by the total number of abstracts (9,631).</w:t>
      </w:r>
      <w:commentRangeEnd w:id="65"/>
      <w:r>
        <w:commentReference w:id="65"/>
      </w:r>
      <w:r>
        <w:rPr/>
      </w:r>
    </w:p>
    <w:p>
      <w:pPr>
        <w:pStyle w:val="Normal"/>
        <w:spacing w:lineRule="auto" w:line="480"/>
        <w:jc w:val="both"/>
        <w:pPrChange w:id="0" w:author="Chang, Steve" w:date="2020-05-08T12:58:00Z">
          <w:pPr>
            <w:spacing w:lineRule="auto" w:line="480"/>
          </w:pPr>
        </w:pPrChange>
        <w:rPr/>
      </w:pPr>
      <w:r>
        <w:rPr/>
        <w:tab/>
        <w:t>After running probabilistic co-occurrence between all topics and receptors, we identified a multitude of both positive and random relationships. The full results (allowing for co-occurrences within category) may be viewed in the co-occurrence matrix in Figure 2.</w:t>
      </w:r>
      <w:r>
        <w:rPr/>
      </w:r>
      <w:commentRangeEnd w:id="64"/>
      <w:r>
        <w:commentReference w:id="64"/>
      </w:r>
      <w:commentRangeEnd w:id="63"/>
      <w:r>
        <w:commentReference w:id="63"/>
      </w:r>
      <w:r>
        <w:rPr/>
      </w:r>
    </w:p>
    <w:p>
      <w:pPr>
        <w:pStyle w:val="Normal"/>
        <w:spacing w:lineRule="auto" w:line="480"/>
        <w:rPr/>
      </w:pPr>
      <w:r>
        <w:rPr/>
        <w:drawing>
          <wp:inline distT="0" distB="0" distL="0" distR="0">
            <wp:extent cx="5943600" cy="3187700"/>
            <wp:effectExtent l="0" t="0" r="0" b="0"/>
            <wp:docPr id="2" name="Picture 1" descr="/Users/cameronmartel/Desktop/Screen Shot 2020-05-07 at 5.3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rs/cameronmartel/Desktop/Screen Shot 2020-05-07 at 5.37.32 PM.png"/>
                    <pic:cNvPicPr>
                      <a:picLocks noChangeAspect="1" noChangeArrowheads="1"/>
                    </pic:cNvPicPr>
                  </pic:nvPicPr>
                  <pic:blipFill>
                    <a:blip r:embed="rId3"/>
                    <a:stretch>
                      <a:fillRect/>
                    </a:stretch>
                  </pic:blipFill>
                  <pic:spPr bwMode="auto">
                    <a:xfrm>
                      <a:off x="0" y="0"/>
                      <a:ext cx="5943600" cy="3187700"/>
                    </a:xfrm>
                    <a:prstGeom prst="rect">
                      <a:avLst/>
                    </a:prstGeom>
                  </pic:spPr>
                </pic:pic>
              </a:graphicData>
            </a:graphic>
          </wp:inline>
        </w:drawing>
      </w:r>
    </w:p>
    <w:p>
      <w:pPr>
        <w:pStyle w:val="Normal"/>
        <w:rPr>
          <w:i/>
          <w:i/>
        </w:rPr>
      </w:pPr>
      <w:commentRangeStart w:id="68"/>
      <w:commentRangeStart w:id="69"/>
      <w:r>
        <w:rPr/>
        <w:t xml:space="preserve">Figure 2. </w:t>
      </w:r>
      <w:r>
        <w:rPr>
          <w:i/>
        </w:rPr>
        <w:t>Co-occurrence matrix between receptors and topics.</w:t>
      </w:r>
      <w:r>
        <w:rPr>
          <w:i/>
        </w:rPr>
      </w:r>
      <w:commentRangeEnd w:id="69"/>
      <w:r>
        <w:commentReference w:id="69"/>
      </w:r>
      <w:r>
        <w:rPr>
          <w:i/>
        </w:rPr>
      </w:r>
      <w:ins w:id="142" w:author="Chang, Steve" w:date="2020-05-08T13:00:00Z">
        <w:commentRangeEnd w:id="68"/>
        <w:r>
          <w:commentReference w:id="68"/>
        </w:r>
        <w:r>
          <w:rPr>
            <w:i/>
          </w:rPr>
          <w:t xml:space="preserve"> [I think you need to again describe some basics of this figure in this figure legend so people can just look at get a general idea of what </w:t>
        </w:r>
      </w:ins>
      <w:ins w:id="143" w:author="Chang, Steve" w:date="2020-05-08T13:01:00Z">
        <w:r>
          <w:rPr>
            <w:i/>
          </w:rPr>
          <w:t>this is]</w:t>
        </w:r>
      </w:ins>
    </w:p>
    <w:p>
      <w:pPr>
        <w:pStyle w:val="Normal"/>
        <w:spacing w:lineRule="auto" w:line="480"/>
        <w:rPr/>
      </w:pPr>
      <w:r>
        <w:rPr/>
      </w:r>
    </w:p>
    <w:p>
      <w:pPr>
        <w:pStyle w:val="Normal"/>
        <w:numPr>
          <w:ilvl w:val="0"/>
          <w:numId w:val="0"/>
        </w:numPr>
        <w:spacing w:lineRule="auto" w:line="480"/>
        <w:jc w:val="center"/>
        <w:outlineLvl w:val="0"/>
        <w:rPr/>
      </w:pPr>
      <w:r>
        <w:rPr>
          <w:b/>
        </w:rPr>
        <w:t xml:space="preserve">Results </w:t>
      </w:r>
    </w:p>
    <w:p>
      <w:pPr>
        <w:pStyle w:val="Normal"/>
        <w:rPr/>
      </w:pPr>
      <w:r>
        <w:rPr/>
      </w:r>
    </w:p>
    <w:p>
      <w:pPr>
        <w:pStyle w:val="Normal"/>
        <w:rPr/>
      </w:pPr>
      <w:r>
        <w:rPr/>
      </w:r>
    </w:p>
    <w:p>
      <w:pPr>
        <w:pStyle w:val="Normal"/>
        <w:spacing w:lineRule="auto" w:line="480"/>
        <w:ind w:firstLine="720"/>
        <w:jc w:val="both"/>
        <w:pPrChange w:id="0" w:author="Chang, Steve" w:date="2020-05-08T13:01:00Z">
          <w:pPr>
            <w:ind w:firstLine="720"/>
            <w:spacing w:lineRule="auto" w:line="480"/>
          </w:pPr>
        </w:pPrChange>
        <w:rPr/>
      </w:pPr>
      <w:r>
        <w:rPr/>
        <w:t>F</w:t>
      </w:r>
      <w:commentRangeStart w:id="70"/>
      <w:commentRangeStart w:id="71"/>
      <w:r>
        <w:rPr/>
        <w:t xml:space="preserve">or each receptor, we identified all significant positive topic co-occurrences, and calculated effect sizes accordingly. Our results provide evidence for at least one significant co-occurrence relationship between receptor subtype and behavioral topic for all but one of our 14 receptors of interest. Altogether, we found 69 significant co-occurrence relationships (summarized in Table 1). </w:t>
      </w:r>
      <w:r>
        <w:rPr/>
      </w:r>
      <w:commentRangeEnd w:id="71"/>
      <w:r>
        <w:commentReference w:id="71"/>
      </w:r>
      <w:r>
        <w:rPr/>
      </w:r>
      <w:commentRangeEnd w:id="70"/>
      <w:r>
        <w:commentReference w:id="70"/>
      </w:r>
      <w:r>
        <w:rPr/>
        <w:t xml:space="preserve"> </w:t>
      </w:r>
      <w:commentRangeStart w:id="72"/>
      <w:commentRangeStart w:id="73"/>
      <w:r>
        <w:rPr/>
        <w:t xml:space="preserve">In order to examine </w:t>
      </w:r>
      <w:del w:id="144" w:author="Chang, Steve" w:date="2020-05-08T13:02:00Z">
        <w:r>
          <w:rPr/>
          <w:delText xml:space="preserve">the </w:delText>
        </w:r>
      </w:del>
      <w:r>
        <w:rPr/>
        <w:t xml:space="preserve">both the statistical </w:t>
      </w:r>
      <w:r>
        <w:rPr>
          <w:i/>
        </w:rPr>
        <w:t xml:space="preserve">and </w:t>
      </w:r>
      <w:r>
        <w:rPr/>
        <w:t xml:space="preserve">functional validity of these findings, we </w:t>
      </w:r>
      <w:del w:id="145" w:author="Chang, Steve" w:date="2020-05-08T13:03:00Z">
        <w:r>
          <w:rPr/>
          <w:delText xml:space="preserve">then </w:delText>
        </w:r>
      </w:del>
      <w:ins w:id="146" w:author="Chang, Steve" w:date="2020-05-08T13:03:00Z">
        <w:r>
          <w:rPr/>
          <w:t xml:space="preserve">next </w:t>
        </w:r>
      </w:ins>
      <w:r>
        <w:rPr/>
        <w:t>examined the literature behind these significant positive co-occurrences.</w:t>
      </w:r>
      <w:r>
        <w:rPr/>
      </w:r>
      <w:commentRangeEnd w:id="73"/>
      <w:r>
        <w:commentReference w:id="73"/>
      </w:r>
      <w:commentRangeEnd w:id="72"/>
      <w:r>
        <w:commentReference w:id="72"/>
      </w:r>
      <w:r>
        <w:rPr/>
      </w:r>
    </w:p>
    <w:p>
      <w:pPr>
        <w:pStyle w:val="Normal"/>
        <w:spacing w:lineRule="auto" w:line="480"/>
        <w:rPr/>
      </w:pPr>
      <w:r>
        <w:rPr/>
      </w:r>
    </w:p>
    <w:tbl>
      <w:tblPr>
        <w:tblW w:w="9468" w:type="dxa"/>
        <w:jc w:val="left"/>
        <w:tblInd w:w="-108" w:type="dxa"/>
        <w:tblBorders>
          <w:bottom w:val="single" w:sz="16" w:space="0" w:color="D5D5D5"/>
          <w:insideH w:val="single" w:sz="16" w:space="0" w:color="D5D5D5"/>
        </w:tblBorders>
        <w:tblCellMar>
          <w:top w:w="100" w:type="dxa"/>
          <w:left w:w="100" w:type="dxa"/>
          <w:bottom w:w="100" w:type="dxa"/>
          <w:right w:w="100" w:type="dxa"/>
        </w:tblCellMar>
        <w:tblLook w:noVBand="0" w:val="0000" w:noHBand="0" w:lastColumn="0" w:firstColumn="0" w:lastRow="0" w:firstRow="0"/>
      </w:tblPr>
      <w:tblGrid>
        <w:gridCol w:w="994"/>
        <w:gridCol w:w="8473"/>
      </w:tblGrid>
      <w:tr>
        <w:trPr>
          <w:trHeight w:val="315" w:hRule="atLeast"/>
        </w:trPr>
        <w:tc>
          <w:tcPr>
            <w:tcW w:w="994" w:type="dxa"/>
            <w:tcBorders>
              <w:bottom w:val="single" w:sz="16" w:space="0" w:color="D5D5D5"/>
              <w:insideH w:val="single" w:sz="16" w:space="0" w:color="D5D5D5"/>
            </w:tcBorders>
            <w:shd w:fill="auto" w:val="clear"/>
            <w:vAlign w:val="bottom"/>
          </w:tcPr>
          <w:p>
            <w:pPr>
              <w:pStyle w:val="Normal"/>
              <w:widowControl w:val="false"/>
              <w:jc w:val="center"/>
              <w:rPr>
                <w:rFonts w:eastAsia="DengXian"/>
                <w:b/>
                <w:b/>
                <w:bCs/>
                <w:color w:val="262626"/>
                <w:sz w:val="20"/>
                <w:szCs w:val="20"/>
                <w:lang w:eastAsia="zh-CN"/>
              </w:rPr>
            </w:pPr>
            <w:r>
              <w:rPr>
                <w:rFonts w:eastAsia="DengXian"/>
                <w:b/>
                <w:bCs/>
                <w:color w:val="262626"/>
                <w:sz w:val="20"/>
                <w:szCs w:val="20"/>
                <w:lang w:eastAsia="zh-CN"/>
              </w:rPr>
              <w:t>Receptor</w:t>
            </w:r>
          </w:p>
        </w:tc>
        <w:tc>
          <w:tcPr>
            <w:tcW w:w="8473" w:type="dxa"/>
            <w:tcBorders>
              <w:bottom w:val="single" w:sz="16" w:space="0" w:color="D5D5D5"/>
              <w:insideH w:val="single" w:sz="16" w:space="0" w:color="D5D5D5"/>
            </w:tcBorders>
            <w:shd w:fill="auto" w:val="clear"/>
            <w:vAlign w:val="bottom"/>
          </w:tcPr>
          <w:p>
            <w:pPr>
              <w:pStyle w:val="Normal"/>
              <w:widowControl w:val="false"/>
              <w:jc w:val="center"/>
              <w:rPr>
                <w:rFonts w:eastAsia="DengXian"/>
                <w:b/>
                <w:b/>
                <w:bCs/>
                <w:color w:val="262626"/>
                <w:sz w:val="20"/>
                <w:szCs w:val="20"/>
                <w:lang w:eastAsia="zh-CN"/>
              </w:rPr>
            </w:pPr>
            <w:r>
              <w:rPr>
                <w:rFonts w:eastAsia="DengXian"/>
                <w:b/>
                <w:bCs/>
                <w:color w:val="262626"/>
                <w:sz w:val="20"/>
                <w:szCs w:val="20"/>
                <w:lang w:eastAsia="zh-CN"/>
              </w:rPr>
              <w:t>Significant Behavioral Topic Relationships</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5-HT1A</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Depression***; Anxiolytic***; Anxiety***; Stress***; Sex***; Suicide*</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5-HT1B</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Aggression***, Feeding***, Vasoconstriction***, Pain**, Impulsivity*</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5-HT1D</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Pain***, Vasoconstriction***</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5-HT1E</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Pain***, Anxiety**, Schizophrenia**, Depression*</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5-HT1F</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Pain***, Sleep**</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5-HT2A</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Schizophrenia***, Psychedelics***, Psychosis***, Mood**, Cognition*, Impulsivity*, Compulsivity*</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5-HT2B</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Cardiovascular***, Obesity***, Anxiogenic**, Anxiolytic**, Vasoconstriction*</w:t>
            </w:r>
          </w:p>
        </w:tc>
      </w:tr>
      <w:tr>
        <w:trPr/>
        <w:tc>
          <w:tcPr>
            <w:tcW w:w="994" w:type="dxa"/>
            <w:tcBorders>
              <w:top w:val="single" w:sz="8" w:space="0" w:color="D5D5D5"/>
              <w:bottom w:val="single" w:sz="8" w:space="0" w:color="D5D5D5"/>
              <w:insideH w:val="single" w:sz="8"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5-HT2C</w:t>
            </w:r>
          </w:p>
        </w:tc>
        <w:tc>
          <w:tcPr>
            <w:tcW w:w="8473" w:type="dxa"/>
            <w:tcBorders>
              <w:top w:val="single" w:sz="8" w:space="0" w:color="D5D5D5"/>
              <w:bottom w:val="single" w:sz="8" w:space="0" w:color="D5D5D5"/>
              <w:insideH w:val="single" w:sz="8"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Feeding***, Appetite***, Obesity***, Locomotion**, Anxiety**, Anxiogenic***, Addiction**, Compulsivity*</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5-HT3</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Emesis***, Nausea***, Pain***, Analgesic***, Gastrointestinal***</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5-HT4</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Memory***, Alzheimer’s***, Cognition***, Gastrointestinal***, Learning***, Pain*</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5-HT5A</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Learning*</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5-HT5B</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n/a</w:t>
            </w:r>
          </w:p>
        </w:tc>
      </w:tr>
      <w:tr>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5-HT6</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Cognition***, Memory***, Learning***, Alzheimer’s***, Schizophrenia***, Dementia***, Obesity***, Psychosis**</w:t>
            </w:r>
          </w:p>
        </w:tc>
      </w:tr>
      <w:tr>
        <w:trPr>
          <w:trHeight w:val="493" w:hRule="atLeast"/>
        </w:trPr>
        <w:tc>
          <w:tcPr>
            <w:tcW w:w="994"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5-HT7</w:t>
            </w:r>
          </w:p>
        </w:tc>
        <w:tc>
          <w:tcPr>
            <w:tcW w:w="8473" w:type="dxa"/>
            <w:tcBorders>
              <w:top w:val="single" w:sz="8" w:space="0" w:color="D5D5D5"/>
              <w:bottom w:val="single" w:sz="16" w:space="0" w:color="D5D5D5"/>
              <w:insideH w:val="single" w:sz="16" w:space="0" w:color="D5D5D5"/>
            </w:tcBorders>
            <w:shd w:fill="auto" w:val="clear"/>
          </w:tcPr>
          <w:p>
            <w:pPr>
              <w:pStyle w:val="Normal"/>
              <w:widowControl w:val="false"/>
              <w:rPr>
                <w:rFonts w:eastAsia="DengXian"/>
                <w:color w:val="262626"/>
                <w:sz w:val="20"/>
                <w:szCs w:val="20"/>
                <w:lang w:eastAsia="zh-CN"/>
              </w:rPr>
            </w:pPr>
            <w:r>
              <w:rPr>
                <w:rFonts w:eastAsia="DengXian"/>
                <w:color w:val="262626"/>
                <w:sz w:val="20"/>
                <w:szCs w:val="20"/>
                <w:lang w:eastAsia="zh-CN"/>
              </w:rPr>
              <w:t>Memory***, Sleep***, Cognition***, Learning***, Mood***, Pain***, Schizophrenia***, Dementia**, Cardiovascular*, Depression*</w:t>
            </w:r>
          </w:p>
        </w:tc>
      </w:tr>
    </w:tbl>
    <w:p>
      <w:pPr>
        <w:pStyle w:val="Normal"/>
        <w:rPr>
          <w:rFonts w:eastAsia="DengXian"/>
          <w:sz w:val="20"/>
          <w:szCs w:val="20"/>
          <w:lang w:eastAsia="zh-CN"/>
        </w:rPr>
      </w:pPr>
      <w:r>
        <w:rPr>
          <w:rFonts w:eastAsia="DengXian"/>
          <w:sz w:val="20"/>
          <w:szCs w:val="20"/>
          <w:lang w:eastAsia="zh-CN"/>
        </w:rPr>
      </w:r>
    </w:p>
    <w:p>
      <w:pPr>
        <w:pStyle w:val="Normal"/>
        <w:rPr>
          <w:rFonts w:eastAsia="DengXian"/>
          <w:sz w:val="20"/>
          <w:szCs w:val="20"/>
          <w:lang w:eastAsia="zh-CN"/>
        </w:rPr>
      </w:pPr>
      <w:r>
        <w:rPr>
          <w:rFonts w:eastAsia="DengXian"/>
          <w:sz w:val="20"/>
          <w:szCs w:val="20"/>
          <w:lang w:eastAsia="zh-CN"/>
        </w:rPr>
        <w:t>*p &lt; .05, **p &lt; .01, ***p &lt; .001</w:t>
      </w:r>
    </w:p>
    <w:p>
      <w:pPr>
        <w:pStyle w:val="Normal"/>
        <w:spacing w:lineRule="auto" w:line="480"/>
        <w:rPr/>
      </w:pPr>
      <w:r>
        <w:rPr/>
      </w:r>
    </w:p>
    <w:p>
      <w:pPr>
        <w:pStyle w:val="Normal"/>
        <w:spacing w:lineRule="auto" w:line="480"/>
        <w:rPr/>
      </w:pPr>
      <w:r>
        <w:rPr/>
        <w:t xml:space="preserve">Table 1. </w:t>
      </w:r>
      <w:r>
        <w:rPr>
          <w:i/>
        </w:rPr>
        <w:t>Summary of significant co-occurrence relationships between receptors and behavioral topics.</w:t>
      </w:r>
    </w:p>
    <w:p>
      <w:pPr>
        <w:pStyle w:val="Normal"/>
        <w:spacing w:lineRule="auto" w:line="480"/>
        <w:rPr>
          <w:sz w:val="18"/>
        </w:rPr>
      </w:pPr>
      <w:ins w:id="147" w:author="Microsoft Office User" w:date="2020-04-23T12:39:00Z">
        <w:r>
          <w:rPr>
            <w:b/>
          </w:rPr>
          <w:br/>
        </w:r>
      </w:ins>
      <w:commentRangeStart w:id="74"/>
      <w:r>
        <w:rPr>
          <w:b/>
        </w:rPr>
        <w:t>5-</w:t>
      </w:r>
      <w:commentRangeStart w:id="75"/>
      <w:r>
        <w:rPr>
          <w:b/>
        </w:rPr>
        <w:t>HT</w:t>
      </w:r>
      <w:r>
        <w:rPr>
          <w:b/>
          <w:vertAlign w:val="subscript"/>
        </w:rPr>
        <w:t>1A</w:t>
      </w:r>
      <w:r>
        <w:rPr>
          <w:b/>
          <w:vertAlign w:val="subscript"/>
        </w:rPr>
      </w:r>
      <w:ins w:id="148" w:author="Chang, Steve" w:date="2020-05-08T13:06:00Z">
        <w:commentRangeEnd w:id="74"/>
        <w:r>
          <w:commentReference w:id="74"/>
        </w:r>
        <w:r>
          <w:rPr>
            <w:b/>
            <w:vertAlign w:val="subscript"/>
          </w:rPr>
          <w:t xml:space="preserve"> </w:t>
        </w:r>
      </w:ins>
      <w:commentRangeEnd w:id="75"/>
      <w:r>
        <w:commentReference w:id="75"/>
      </w:r>
      <w:r>
        <w:rPr>
          <w:b/>
          <w:vertAlign w:val="subscript"/>
        </w:rPr>
      </w:r>
    </w:p>
    <w:p>
      <w:pPr>
        <w:pStyle w:val="Normal"/>
        <w:spacing w:lineRule="auto" w:line="480"/>
        <w:jc w:val="both"/>
        <w:pPrChange w:id="0" w:author="Chang, Steve" w:date="2020-05-08T13:07:00Z">
          <w:pPr>
            <w:spacing w:lineRule="auto" w:line="480"/>
          </w:pPr>
        </w:pPrChange>
        <w:rPr/>
      </w:pPr>
      <w:r>
        <w:rPr/>
        <w:t>The 5-HT</w:t>
      </w:r>
      <w:r>
        <w:rPr>
          <w:vertAlign w:val="subscript"/>
        </w:rPr>
        <w:t>1A</w:t>
      </w:r>
      <w:r>
        <w:rPr/>
        <w:t xml:space="preserve"> receptor was most represented in our corpus of abstracts being referenced in </w:t>
      </w:r>
      <w:commentRangeStart w:id="76"/>
      <w:commentRangeStart w:id="77"/>
      <w:r>
        <w:rPr/>
        <w:t>5,283 studies</w:t>
      </w:r>
      <w:r>
        <w:rPr/>
      </w:r>
      <w:commentRangeEnd w:id="77"/>
      <w:r>
        <w:commentReference w:id="77"/>
      </w:r>
      <w:r>
        <w:rPr/>
      </w:r>
      <w:commentRangeEnd w:id="76"/>
      <w:r>
        <w:commentReference w:id="76"/>
      </w:r>
      <w:r>
        <w:rPr/>
        <w:t>, and 3,492 studies with a topic of interest identified. Our probabilistic co-occurrence analysis identified six topics that significantly co-occurred with the 5-HT</w:t>
      </w:r>
      <w:r>
        <w:rPr>
          <w:vertAlign w:val="subscript"/>
        </w:rPr>
        <w:t>1A</w:t>
      </w:r>
      <w:r>
        <w:rPr/>
        <w:t xml:space="preserve"> receptor. These results are displayed in Table 2.</w:t>
      </w:r>
    </w:p>
    <w:p>
      <w:pPr>
        <w:pStyle w:val="Normal"/>
        <w:spacing w:lineRule="auto" w:line="480"/>
        <w:rPr/>
      </w:pPr>
      <w:r>
        <w:rPr/>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Depression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821</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.012</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Anxiolytic</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365</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.010</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Anxiety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486</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.007</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Stress</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401</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.005</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Sex</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178</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Suicide</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33</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.023</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2. </w:t>
      </w:r>
      <w:r>
        <w:rPr>
          <w:i/>
        </w:rPr>
        <w:t>Probabilistic co-occurrence results between 5-HT</w:t>
      </w:r>
      <w:r>
        <w:rPr>
          <w:i/>
          <w:vertAlign w:val="subscript"/>
        </w:rPr>
        <w:t>1A</w:t>
      </w:r>
      <w:r>
        <w:rPr>
          <w:i/>
        </w:rPr>
        <w:t xml:space="preserve"> and behavioral topics.</w:t>
      </w:r>
    </w:p>
    <w:p>
      <w:pPr>
        <w:pStyle w:val="Normal"/>
        <w:spacing w:lineRule="auto" w:line="480"/>
        <w:rPr>
          <w:b/>
          <w:b/>
          <w:ins w:id="150" w:author="Chang, Steve" w:date="2020-05-08T13:06:00Z"/>
        </w:rPr>
      </w:pPr>
      <w:ins w:id="149" w:author="Chang, Steve" w:date="2020-05-08T13:06:00Z">
        <w:r>
          <w:rPr>
            <w:b/>
          </w:rPr>
        </w:r>
      </w:ins>
    </w:p>
    <w:p>
      <w:pPr>
        <w:pStyle w:val="Normal"/>
        <w:spacing w:lineRule="auto" w:line="480"/>
        <w:rPr>
          <w:b/>
          <w:b/>
          <w:del w:id="152" w:author="Chang, Steve" w:date="2020-05-08T13:12:00Z"/>
        </w:rPr>
      </w:pPr>
      <w:r>
        <w:rPr>
          <w:b/>
        </w:rPr>
        <w:t>5-HT</w:t>
      </w:r>
      <w:r>
        <w:rPr>
          <w:b/>
          <w:vertAlign w:val="subscript"/>
        </w:rPr>
        <w:t>1A</w:t>
      </w:r>
      <w:r>
        <w:rPr>
          <w:b/>
        </w:rPr>
        <w:t xml:space="preserve"> and Depression &amp; Suicide.</w:t>
      </w:r>
      <w:ins w:id="151" w:author="Chang, Steve" w:date="2020-05-08T13:12:00Z">
        <w:r>
          <w:rPr>
            <w:b/>
          </w:rPr>
          <w:t xml:space="preserve">  </w:t>
        </w:r>
      </w:ins>
    </w:p>
    <w:p>
      <w:pPr>
        <w:pStyle w:val="Normal"/>
        <w:spacing w:lineRule="auto" w:line="480"/>
        <w:rPr/>
      </w:pPr>
      <w:r>
        <w:rPr/>
        <w:t>The serotonergic system has long been implicated in depression, and serotonin recept</w:t>
      </w:r>
      <w:ins w:id="153" w:author="Chang, Steve" w:date="2020-05-08T13:07:00Z">
        <w:r>
          <w:rPr/>
          <w:t>ors</w:t>
        </w:r>
      </w:ins>
      <w:del w:id="154" w:author="Chang, Steve" w:date="2020-05-08T13:07:00Z">
        <w:r>
          <w:rPr/>
          <w:delText>ions</w:delText>
        </w:r>
      </w:del>
      <w:r>
        <w:rPr/>
        <w:t xml:space="preserve"> have been targeted especially due to the widespread clinical use of serotonin reuptake inhibitors as antidepressants (for reviews, see Carr &amp; Lucki, </w:t>
      </w:r>
      <w:commentRangeStart w:id="78"/>
      <w:r>
        <w:rPr/>
        <w:t>2011</w:t>
      </w:r>
      <w:r>
        <w:rPr/>
      </w:r>
      <w:commentRangeEnd w:id="78"/>
      <w:r>
        <w:commentReference w:id="78"/>
      </w:r>
      <w:r>
        <w:rPr/>
        <w:t xml:space="preserve">; Kaufman, DeLorenzo, Choudhury, &amp; Parsey, </w:t>
      </w:r>
      <w:commentRangeStart w:id="79"/>
      <w:r>
        <w:rPr/>
        <w:t>2016</w:t>
      </w:r>
      <w:r>
        <w:rPr/>
      </w:r>
      <w:commentRangeEnd w:id="79"/>
      <w:r>
        <w:commentReference w:id="79"/>
      </w:r>
      <w:r>
        <w:rPr/>
        <w:t>). Dysfunction of the 5-HT</w:t>
      </w:r>
      <w:r>
        <w:rPr>
          <w:vertAlign w:val="subscript"/>
        </w:rPr>
        <w:t xml:space="preserve">1A </w:t>
      </w:r>
      <w:r>
        <w:rPr/>
        <w:t xml:space="preserve">receptor has been suggest to play a key role in major depressive disorder (Savitz, Lucki, &amp; Drevets, </w:t>
      </w:r>
      <w:commentRangeStart w:id="80"/>
      <w:r>
        <w:rPr/>
        <w:t>2009</w:t>
      </w:r>
      <w:r>
        <w:rPr/>
      </w:r>
      <w:commentRangeEnd w:id="80"/>
      <w:r>
        <w:commentReference w:id="80"/>
      </w:r>
      <w:r>
        <w:rPr/>
        <w:t>), and numerous studied have indicated that 5-HT</w:t>
      </w:r>
      <w:r>
        <w:rPr>
          <w:vertAlign w:val="subscript"/>
        </w:rPr>
        <w:t xml:space="preserve">1A </w:t>
      </w:r>
      <w:r>
        <w:rPr/>
        <w:t xml:space="preserve">receptor agonists such </w:t>
      </w:r>
      <w:commentRangeStart w:id="81"/>
      <w:commentRangeStart w:id="82"/>
      <w:r>
        <w:rPr/>
        <w:t xml:space="preserve">as 8-OH-DPAT and ipsapirone </w:t>
      </w:r>
      <w:r>
        <w:rPr/>
      </w:r>
      <w:commentRangeEnd w:id="82"/>
      <w:r>
        <w:commentReference w:id="82"/>
      </w:r>
      <w:r>
        <w:rPr/>
      </w:r>
      <w:commentRangeEnd w:id="81"/>
      <w:r>
        <w:commentReference w:id="81"/>
      </w:r>
      <w:r>
        <w:rPr/>
        <w:t>produce antidepressant-like effects (Table 2, Carr &amp; Lucki, 2011; Lucki, 1991; though note that 8-OH-DPAT is also a 5-HT</w:t>
      </w:r>
      <w:r>
        <w:rPr>
          <w:vertAlign w:val="subscript"/>
        </w:rPr>
        <w:t>7</w:t>
      </w:r>
      <w:r>
        <w:rPr/>
        <w:t xml:space="preserve"> agonist, for e.g., see Hedlund et al., </w:t>
      </w:r>
      <w:commentRangeStart w:id="83"/>
      <w:r>
        <w:rPr/>
        <w:t>2004</w:t>
      </w:r>
      <w:r>
        <w:rPr/>
      </w:r>
      <w:commentRangeEnd w:id="83"/>
      <w:r>
        <w:commentReference w:id="83"/>
      </w:r>
      <w:r>
        <w:rPr/>
        <w:t>). Such antidepressant effects are hypothesized to be due to 5-HT</w:t>
      </w:r>
      <w:r>
        <w:rPr>
          <w:vertAlign w:val="subscript"/>
        </w:rPr>
        <w:t xml:space="preserve">1A </w:t>
      </w:r>
      <w:r>
        <w:rPr/>
        <w:t xml:space="preserve">receptor mediation of hippocampal neurogenesis, which is produced by multiple types of antidepressants (Malberg, Eisch, Nestler, &amp; Duman, </w:t>
      </w:r>
      <w:commentRangeStart w:id="84"/>
      <w:r>
        <w:rPr/>
        <w:t>2000</w:t>
      </w:r>
      <w:r>
        <w:rPr/>
      </w:r>
      <w:commentRangeEnd w:id="84"/>
      <w:r>
        <w:commentReference w:id="84"/>
      </w:r>
      <w:r>
        <w:rPr/>
        <w:t>). Furthermore, both presynaptic and postsynaptic 5-HT receptors have been implicated in depression. As summarized by Carr and Lucki (2011), presynaptic 5-HT</w:t>
      </w:r>
      <w:r>
        <w:rPr>
          <w:vertAlign w:val="subscript"/>
        </w:rPr>
        <w:t xml:space="preserve">1A </w:t>
      </w:r>
      <w:r>
        <w:rPr/>
        <w:t>receptors are associated with risk for depressive behavior, and postsynaptic 5-HT</w:t>
      </w:r>
      <w:r>
        <w:rPr>
          <w:vertAlign w:val="subscript"/>
        </w:rPr>
        <w:t xml:space="preserve">1A </w:t>
      </w:r>
      <w:r>
        <w:rPr/>
        <w:t>receptors are instrumental towards producing agonistic antidepressant-like effects, and may also contribute to the efficacy of SSRIs. However, 5-HT</w:t>
      </w:r>
      <w:r>
        <w:rPr>
          <w:vertAlign w:val="subscript"/>
        </w:rPr>
        <w:t xml:space="preserve">1A </w:t>
      </w:r>
      <w:r>
        <w:rPr/>
        <w:t xml:space="preserve">receptor </w:t>
      </w:r>
      <w:commentRangeStart w:id="85"/>
      <w:commentRangeStart w:id="86"/>
      <w:r>
        <w:rPr/>
        <w:t xml:space="preserve">agonists, </w:t>
      </w:r>
      <w:r>
        <w:rPr/>
      </w:r>
      <w:commentRangeEnd w:id="86"/>
      <w:r>
        <w:commentReference w:id="86"/>
      </w:r>
      <w:r>
        <w:rPr/>
      </w:r>
      <w:commentRangeEnd w:id="85"/>
      <w:r>
        <w:commentReference w:id="85"/>
      </w:r>
      <w:r>
        <w:rPr/>
        <w:t xml:space="preserve">including both selective full (e.g., azapirones at autoreceptors) and partial agonists (e.g., gepirone), have suffered from a poor clinical success rate thus far, though this is perhaps due to administration in a suboptimal manner. (Blier &amp; Ward, </w:t>
      </w:r>
      <w:commentRangeStart w:id="87"/>
      <w:r>
        <w:rPr/>
        <w:t>2003</w:t>
      </w:r>
      <w:r>
        <w:rPr/>
      </w:r>
      <w:commentRangeEnd w:id="87"/>
      <w:r>
        <w:commentReference w:id="87"/>
      </w:r>
      <w:r>
        <w:rPr/>
        <w:t xml:space="preserve">). </w:t>
      </w:r>
    </w:p>
    <w:p>
      <w:pPr>
        <w:pStyle w:val="Normal"/>
        <w:spacing w:lineRule="auto" w:line="480"/>
        <w:rPr/>
      </w:pPr>
      <w:ins w:id="155" w:author="Chang, Steve" w:date="2020-05-08T13:08:00Z">
        <w:r>
          <w:rPr/>
          <w:tab/>
        </w:r>
      </w:ins>
    </w:p>
    <w:p>
      <w:pPr>
        <w:pStyle w:val="Normal"/>
        <w:spacing w:lineRule="auto" w:line="480"/>
        <w:jc w:val="both"/>
        <w:pPrChange w:id="0" w:author="Chang, Steve" w:date="2020-05-08T13:09:00Z">
          <w:pPr>
            <w:spacing w:lineRule="auto" w:line="480"/>
          </w:pPr>
        </w:pPrChange>
        <w:rPr/>
      </w:pPr>
      <w:r>
        <w:rPr/>
        <w:t xml:space="preserve">Additionally, the biological underpinnings of suicide have </w:t>
      </w:r>
      <w:del w:id="156" w:author="Chang, Steve" w:date="2020-05-08T13:08:00Z">
        <w:r>
          <w:rPr/>
          <w:delText>also</w:delText>
        </w:r>
      </w:del>
      <w:del w:id="157" w:author="Chang, Steve" w:date="2020-05-08T13:08:00Z">
        <w:r>
          <w:rPr/>
          <w:delText xml:space="preserve"> </w:delText>
        </w:r>
      </w:del>
      <w:r>
        <w:rPr/>
        <w:t xml:space="preserve">been </w:t>
      </w:r>
      <w:ins w:id="158" w:author="Chang, Steve" w:date="2020-05-08T13:08:00Z">
        <w:r>
          <w:rPr/>
          <w:t>of</w:t>
        </w:r>
      </w:ins>
      <w:ins w:id="159" w:author="Chang, Steve" w:date="2020-05-08T13:09:00Z">
        <w:r>
          <w:rPr/>
          <w:t xml:space="preserve">ten </w:t>
        </w:r>
      </w:ins>
      <w:r>
        <w:rPr/>
        <w:t>studied via 5-HT</w:t>
      </w:r>
      <w:r>
        <w:rPr>
          <w:vertAlign w:val="subscript"/>
        </w:rPr>
        <w:t xml:space="preserve">1A </w:t>
      </w:r>
      <w:r>
        <w:rPr/>
        <w:t>receptors. Suicide victims exhibit alterations in agonist-stimulated 5-HT</w:t>
      </w:r>
      <w:r>
        <w:rPr>
          <w:vertAlign w:val="subscript"/>
        </w:rPr>
        <w:t xml:space="preserve">1A </w:t>
      </w:r>
      <w:r>
        <w:rPr/>
        <w:t xml:space="preserve">receptor activation (Hsiung et al. </w:t>
      </w:r>
      <w:commentRangeStart w:id="88"/>
      <w:r>
        <w:rPr/>
        <w:t>2003</w:t>
      </w:r>
      <w:r>
        <w:rPr/>
      </w:r>
      <w:commentRangeEnd w:id="88"/>
      <w:r>
        <w:commentReference w:id="88"/>
      </w:r>
      <w:r>
        <w:rPr/>
        <w:t xml:space="preserve">) and post-mortem </w:t>
      </w:r>
      <w:commentRangeStart w:id="89"/>
      <w:commentRangeStart w:id="90"/>
      <w:r>
        <w:rPr/>
        <w:t xml:space="preserve">studies </w:t>
      </w:r>
      <w:r>
        <w:rPr/>
      </w:r>
      <w:commentRangeEnd w:id="90"/>
      <w:r>
        <w:commentReference w:id="90"/>
      </w:r>
      <w:r>
        <w:rPr/>
      </w:r>
      <w:commentRangeEnd w:id="89"/>
      <w:r>
        <w:commentReference w:id="89"/>
      </w:r>
      <w:r>
        <w:rPr/>
        <w:t>have discovered lower densities of 5-HT</w:t>
      </w:r>
      <w:r>
        <w:rPr>
          <w:vertAlign w:val="subscript"/>
        </w:rPr>
        <w:t>1A</w:t>
      </w:r>
      <w:r>
        <w:rPr/>
        <w:t xml:space="preserve"> receptors in the hippocampus, amygdala, and ventral prefrontal cortex (Cheetham, Crompton, Katona, &amp; Horton, </w:t>
      </w:r>
      <w:commentRangeStart w:id="91"/>
      <w:r>
        <w:rPr/>
        <w:t>1990</w:t>
      </w:r>
      <w:r>
        <w:rPr/>
      </w:r>
      <w:commentRangeEnd w:id="91"/>
      <w:r>
        <w:commentReference w:id="91"/>
      </w:r>
      <w:r>
        <w:rPr/>
        <w:t xml:space="preserve">; Bowen, Najlerahim, Procter, Francis, &amp; Murphy, </w:t>
      </w:r>
      <w:commentRangeStart w:id="92"/>
      <w:r>
        <w:rPr/>
        <w:t>1989</w:t>
      </w:r>
      <w:r>
        <w:rPr/>
      </w:r>
      <w:commentRangeEnd w:id="92"/>
      <w:r>
        <w:commentReference w:id="92"/>
      </w:r>
      <w:r>
        <w:rPr/>
        <w:t>). However, recent studies have failed to identify differences in 5-HT</w:t>
      </w:r>
      <w:r>
        <w:rPr>
          <w:vertAlign w:val="subscript"/>
        </w:rPr>
        <w:t xml:space="preserve">1A </w:t>
      </w:r>
      <w:r>
        <w:rPr/>
        <w:t xml:space="preserve">receptor binding between control and depressed groups, or between depressed suicide attempters and non-attempters (Mann et al., </w:t>
      </w:r>
      <w:commentRangeStart w:id="93"/>
      <w:r>
        <w:rPr/>
        <w:t>2019</w:t>
      </w:r>
      <w:r>
        <w:rPr/>
      </w:r>
      <w:commentRangeEnd w:id="93"/>
      <w:r>
        <w:commentReference w:id="93"/>
      </w:r>
      <w:r>
        <w:rPr/>
        <w:t>), and other results suggest that prior findings are perhaps due to 5-HT</w:t>
      </w:r>
      <w:r>
        <w:rPr>
          <w:vertAlign w:val="subscript"/>
        </w:rPr>
        <w:t>1A</w:t>
      </w:r>
      <w:r>
        <w:rPr/>
        <w:t xml:space="preserve"> receptor function being affected by co-morbid alcoholism (Savitz, Lucki, &amp; Drevets, </w:t>
      </w:r>
      <w:commentRangeStart w:id="94"/>
      <w:r>
        <w:rPr/>
        <w:t>2009</w:t>
      </w:r>
      <w:r>
        <w:rPr/>
      </w:r>
      <w:commentRangeEnd w:id="94"/>
      <w:r>
        <w:commentReference w:id="94"/>
      </w:r>
      <w:r>
        <w:rPr/>
        <w:t xml:space="preserve">). </w:t>
      </w:r>
    </w:p>
    <w:p>
      <w:pPr>
        <w:pStyle w:val="Normal"/>
        <w:spacing w:lineRule="auto" w:line="480"/>
        <w:rPr/>
      </w:pPr>
      <w:r>
        <w:rPr/>
      </w:r>
    </w:p>
    <w:p>
      <w:pPr>
        <w:pStyle w:val="Normal"/>
        <w:spacing w:lineRule="auto" w:line="480"/>
        <w:rPr>
          <w:b/>
          <w:b/>
          <w:del w:id="161" w:author="Chang, Steve" w:date="2020-05-08T13:12:00Z"/>
        </w:rPr>
      </w:pPr>
      <w:r>
        <w:rPr>
          <w:b/>
        </w:rPr>
        <w:t>5-HT</w:t>
      </w:r>
      <w:r>
        <w:rPr>
          <w:b/>
          <w:vertAlign w:val="subscript"/>
        </w:rPr>
        <w:t>1A</w:t>
      </w:r>
      <w:r>
        <w:rPr>
          <w:b/>
        </w:rPr>
        <w:t xml:space="preserve"> and Anxiety, Anxiolytic Function, &amp; Stress.</w:t>
      </w:r>
      <w:ins w:id="160" w:author="Chang, Steve" w:date="2020-05-08T13:12:00Z">
        <w:r>
          <w:rPr/>
          <w:t xml:space="preserve">  </w:t>
        </w:r>
      </w:ins>
    </w:p>
    <w:p>
      <w:pPr>
        <w:pStyle w:val="Normal"/>
        <w:spacing w:lineRule="auto" w:line="480"/>
        <w:rPr/>
      </w:pPr>
      <w:r>
        <w:rPr/>
        <w:t>Since the late 1990s, 5-HT</w:t>
      </w:r>
      <w:r>
        <w:rPr>
          <w:vertAlign w:val="subscript"/>
        </w:rPr>
        <w:t xml:space="preserve">1A </w:t>
      </w:r>
      <w:r>
        <w:rPr/>
        <w:t xml:space="preserve">knockout mice have been used as animal models of anxiety disorders (Ramboz et al., </w:t>
      </w:r>
      <w:commentRangeStart w:id="95"/>
      <w:r>
        <w:rPr/>
        <w:t>1998</w:t>
      </w:r>
      <w:r>
        <w:rPr/>
      </w:r>
      <w:commentRangeEnd w:id="95"/>
      <w:r>
        <w:commentReference w:id="95"/>
      </w:r>
      <w:r>
        <w:rPr/>
        <w:t xml:space="preserve">; Toth, </w:t>
      </w:r>
      <w:commentRangeStart w:id="96"/>
      <w:r>
        <w:rPr/>
        <w:t>2003</w:t>
      </w:r>
      <w:r>
        <w:rPr/>
      </w:r>
      <w:commentRangeEnd w:id="96"/>
      <w:r>
        <w:commentReference w:id="96"/>
      </w:r>
      <w:r>
        <w:rPr/>
        <w:t>). A causal relationship between 5-HT</w:t>
      </w:r>
      <w:r>
        <w:rPr>
          <w:vertAlign w:val="subscript"/>
        </w:rPr>
        <w:t>1A</w:t>
      </w:r>
      <w:r>
        <w:rPr/>
        <w:t xml:space="preserve"> and anxiety is demonstrated by the finding that 5-HT</w:t>
      </w:r>
      <w:r>
        <w:rPr>
          <w:vertAlign w:val="subscript"/>
        </w:rPr>
        <w:t xml:space="preserve">1A </w:t>
      </w:r>
      <w:r>
        <w:rPr/>
        <w:t xml:space="preserve">selective agonists such as flesinoxan ameliorate stress-related behaviors in rats when injected into the amygdala and hippocampus (Li et al., 2006). Recent work has even provided neurodevelopmental evidence of a causal </w:t>
      </w:r>
      <w:del w:id="162" w:author="Chang, Steve" w:date="2020-05-08T13:10:00Z">
        <w:r>
          <w:rPr/>
          <w:delText>connection</w:delText>
        </w:r>
      </w:del>
      <w:ins w:id="163" w:author="Chang, Steve" w:date="2020-05-08T13:10:00Z">
        <w:r>
          <w:rPr/>
          <w:t>implication</w:t>
        </w:r>
      </w:ins>
      <w:r>
        <w:rPr/>
        <w:t>, as disrupted 5-HT</w:t>
      </w:r>
      <w:r>
        <w:rPr>
          <w:vertAlign w:val="subscript"/>
        </w:rPr>
        <w:t>1A</w:t>
      </w:r>
      <w:r>
        <w:rPr/>
        <w:t xml:space="preserve"> function in adolescence promotes sustained increases of anxiety in mice (Garcia-Garcia, Meng, Richardson-Jones, Dranovsky, &amp; Leonardo, </w:t>
      </w:r>
      <w:commentRangeStart w:id="97"/>
      <w:r>
        <w:rPr/>
        <w:t>2016</w:t>
      </w:r>
      <w:r>
        <w:rPr/>
      </w:r>
      <w:commentRangeEnd w:id="97"/>
      <w:r>
        <w:commentReference w:id="97"/>
      </w:r>
      <w:r>
        <w:rPr/>
        <w:t>). With regards to stress, 5-HT</w:t>
      </w:r>
      <w:r>
        <w:rPr>
          <w:vertAlign w:val="subscript"/>
        </w:rPr>
        <w:t xml:space="preserve">1A </w:t>
      </w:r>
      <w:r>
        <w:rPr/>
        <w:t xml:space="preserve">autoreceptor levels are related to resilience under stress (Richard-Jones et al., </w:t>
      </w:r>
      <w:commentRangeStart w:id="98"/>
      <w:r>
        <w:rPr/>
        <w:t>2010</w:t>
      </w:r>
      <w:r>
        <w:rPr/>
      </w:r>
      <w:commentRangeEnd w:id="98"/>
      <w:r>
        <w:commentReference w:id="98"/>
      </w:r>
      <w:r>
        <w:rPr/>
        <w:t>). 5- HT</w:t>
      </w:r>
      <w:r>
        <w:rPr>
          <w:vertAlign w:val="subscript"/>
        </w:rPr>
        <w:t>1A</w:t>
      </w:r>
      <w:r>
        <w:rPr/>
        <w:t xml:space="preserve"> have also been found to modulate anxiety-like behavior in mice exhibiting post-traumatic stress disorder (Xiang </w:t>
      </w:r>
      <w:r>
        <w:rPr>
          <w:i/>
        </w:rPr>
        <w:t>et al.</w:t>
      </w:r>
      <w:r>
        <w:rPr/>
        <w:t xml:space="preserve">, </w:t>
      </w:r>
      <w:commentRangeStart w:id="99"/>
      <w:r>
        <w:rPr/>
        <w:t>2019</w:t>
      </w:r>
      <w:r>
        <w:rPr/>
      </w:r>
      <w:commentRangeEnd w:id="99"/>
      <w:r>
        <w:commentReference w:id="99"/>
      </w:r>
      <w:r>
        <w:rPr/>
        <w:t>). More recently, optogenetics has further illuminated the role of 5-HT</w:t>
      </w:r>
      <w:r>
        <w:rPr>
          <w:vertAlign w:val="subscript"/>
        </w:rPr>
        <w:t>1A</w:t>
      </w:r>
      <w:r>
        <w:rPr/>
        <w:t xml:space="preserve">, demonstrating that activation of the receptors localized to the bed nucleus of the stria terminalis, a major subdivision of the amygdala, is necessary for the anxiolytic effects observed (Garcia-Garcia </w:t>
      </w:r>
      <w:r>
        <w:rPr>
          <w:i/>
        </w:rPr>
        <w:t>et al.</w:t>
      </w:r>
      <w:r>
        <w:rPr/>
        <w:t xml:space="preserve">, </w:t>
      </w:r>
      <w:commentRangeStart w:id="100"/>
      <w:r>
        <w:rPr/>
        <w:t>2018</w:t>
      </w:r>
      <w:r>
        <w:rPr/>
      </w:r>
      <w:commentRangeEnd w:id="100"/>
      <w:r>
        <w:commentReference w:id="100"/>
      </w:r>
      <w:r>
        <w:rPr/>
        <w:t>).</w:t>
      </w:r>
    </w:p>
    <w:p>
      <w:pPr>
        <w:pStyle w:val="Normal"/>
        <w:spacing w:lineRule="auto" w:line="480"/>
        <w:rPr/>
      </w:pPr>
      <w:r>
        <w:rPr/>
      </w:r>
    </w:p>
    <w:p>
      <w:pPr>
        <w:pStyle w:val="Normal"/>
        <w:spacing w:lineRule="auto" w:line="480"/>
        <w:rPr>
          <w:b/>
          <w:b/>
          <w:del w:id="165" w:author="Chang, Steve" w:date="2020-05-08T13:12:00Z"/>
        </w:rPr>
      </w:pPr>
      <w:r>
        <w:rPr>
          <w:b/>
        </w:rPr>
        <w:t>5-HT</w:t>
      </w:r>
      <w:r>
        <w:rPr>
          <w:b/>
          <w:vertAlign w:val="subscript"/>
        </w:rPr>
        <w:t>1A</w:t>
      </w:r>
      <w:r>
        <w:rPr>
          <w:b/>
        </w:rPr>
        <w:t xml:space="preserve"> and Sex.</w:t>
      </w:r>
      <w:ins w:id="164" w:author="Chang, Steve" w:date="2020-05-08T13:12:00Z">
        <w:r>
          <w:rPr/>
          <w:t xml:space="preserve">  </w:t>
        </w:r>
      </w:ins>
    </w:p>
    <w:p>
      <w:pPr>
        <w:pStyle w:val="Normal"/>
        <w:spacing w:lineRule="auto" w:line="480"/>
        <w:rPr>
          <w:b/>
          <w:b/>
        </w:rPr>
      </w:pPr>
      <w:r>
        <w:rPr/>
        <w:t>Our results also indicated a significant relationship between 5-HT</w:t>
      </w:r>
      <w:r>
        <w:rPr>
          <w:vertAlign w:val="subscript"/>
        </w:rPr>
        <w:t>1A</w:t>
      </w:r>
      <w:r>
        <w:rPr/>
        <w:t xml:space="preserve"> and sex, albeit with a small effect size</w:t>
      </w:r>
      <w:ins w:id="166" w:author="Chang, Steve" w:date="2020-05-08T13:11:00Z">
        <w:r>
          <w:rPr/>
          <w:t xml:space="preserve"> (Table 2)</w:t>
        </w:r>
      </w:ins>
      <w:r>
        <w:rPr/>
        <w:t xml:space="preserve">. The sexual dysfunction brought about by </w:t>
      </w:r>
      <w:commentRangeStart w:id="101"/>
      <w:commentRangeStart w:id="102"/>
      <w:r>
        <w:rPr/>
        <w:t>SSRIs</w:t>
      </w:r>
      <w:r>
        <w:rPr/>
      </w:r>
      <w:commentRangeEnd w:id="102"/>
      <w:r>
        <w:commentReference w:id="102"/>
      </w:r>
      <w:r>
        <w:rPr/>
      </w:r>
      <w:commentRangeEnd w:id="101"/>
      <w:r>
        <w:commentReference w:id="101"/>
      </w:r>
      <w:r>
        <w:rPr/>
        <w:t xml:space="preserve"> is a well-studied phenomena (Montejo-Gonzalez et al., </w:t>
      </w:r>
      <w:commentRangeStart w:id="103"/>
      <w:r>
        <w:rPr/>
        <w:t>1997</w:t>
      </w:r>
      <w:r>
        <w:rPr/>
      </w:r>
      <w:commentRangeEnd w:id="103"/>
      <w:r>
        <w:commentReference w:id="103"/>
      </w:r>
      <w:r>
        <w:rPr/>
        <w:t>;</w:t>
      </w:r>
      <w:del w:id="167" w:author="Chang, Steve" w:date="2020-05-08T13:11:00Z">
        <w:r>
          <w:rPr/>
          <w:delText xml:space="preserve"> </w:delText>
        </w:r>
      </w:del>
      <w:r>
        <w:rPr/>
        <w:t xml:space="preserve"> for recent literature review, see Bala, Nguyen, &amp; Hellstrom, </w:t>
      </w:r>
      <w:commentRangeStart w:id="104"/>
      <w:r>
        <w:rPr/>
        <w:t>2018</w:t>
      </w:r>
      <w:r>
        <w:rPr/>
      </w:r>
      <w:commentRangeEnd w:id="104"/>
      <w:r>
        <w:commentReference w:id="104"/>
      </w:r>
      <w:r>
        <w:rPr/>
        <w:t>). 5-HT</w:t>
      </w:r>
      <w:r>
        <w:rPr>
          <w:vertAlign w:val="subscript"/>
        </w:rPr>
        <w:t>1A</w:t>
      </w:r>
      <w:r>
        <w:rPr/>
        <w:t xml:space="preserve"> activation has been differentially linked to female and male sexual behavior in rats, inhibiting sexual behavior in females while enhancing sexual behavior in males and females treated with testosterone (Mendelson &amp; Gorzalka, </w:t>
      </w:r>
      <w:commentRangeStart w:id="105"/>
      <w:r>
        <w:rPr/>
        <w:t>1986</w:t>
      </w:r>
      <w:r>
        <w:rPr/>
      </w:r>
      <w:commentRangeEnd w:id="105"/>
      <w:r>
        <w:commentReference w:id="105"/>
      </w:r>
      <w:r>
        <w:rPr/>
        <w:t xml:space="preserve">). However, further studies reveal an even more complex relationship, with some </w:t>
      </w:r>
      <w:commentRangeStart w:id="106"/>
      <w:commentRangeStart w:id="107"/>
      <w:r>
        <w:rPr/>
        <w:t>5-HT</w:t>
      </w:r>
      <w:r>
        <w:rPr>
          <w:vertAlign w:val="subscript"/>
        </w:rPr>
        <w:t>A</w:t>
      </w:r>
      <w:r>
        <w:rPr/>
        <w:t xml:space="preserve"> agonists </w:t>
      </w:r>
      <w:r>
        <w:rPr/>
      </w:r>
      <w:commentRangeEnd w:id="107"/>
      <w:r>
        <w:commentReference w:id="107"/>
      </w:r>
      <w:r>
        <w:rPr/>
      </w:r>
      <w:commentRangeEnd w:id="106"/>
      <w:r>
        <w:commentReference w:id="106"/>
      </w:r>
      <w:r>
        <w:rPr/>
        <w:t xml:space="preserve">inhibiting and other agonists promoting sexual behavior in rats (Rehman et al., </w:t>
      </w:r>
      <w:commentRangeStart w:id="108"/>
      <w:r>
        <w:rPr/>
        <w:t>1999</w:t>
      </w:r>
      <w:r>
        <w:rPr/>
      </w:r>
      <w:commentRangeEnd w:id="108"/>
      <w:r>
        <w:commentReference w:id="108"/>
      </w:r>
      <w:r>
        <w:rPr/>
        <w:t>). Recently, it has been hypothesized that drugs with partial 5-HT</w:t>
      </w:r>
      <w:r>
        <w:rPr>
          <w:vertAlign w:val="subscript"/>
        </w:rPr>
        <w:t>1A</w:t>
      </w:r>
      <w:r>
        <w:rPr/>
        <w:t xml:space="preserve"> agonism may mitigate sexual dysfunction induced by SSRIs (Oosteing, Chan, Olivier, &amp; Banerjee, </w:t>
      </w:r>
      <w:commentRangeStart w:id="109"/>
      <w:r>
        <w:rPr/>
        <w:t>2016</w:t>
      </w:r>
      <w:r>
        <w:rPr/>
      </w:r>
      <w:commentRangeEnd w:id="109"/>
      <w:r>
        <w:commentReference w:id="109"/>
      </w:r>
      <w:r>
        <w:rPr/>
        <w:t>).</w:t>
      </w:r>
    </w:p>
    <w:p>
      <w:pPr>
        <w:pStyle w:val="Normal"/>
        <w:spacing w:lineRule="auto" w:line="480"/>
        <w:rPr/>
      </w:pPr>
      <w:r>
        <w:rPr/>
      </w:r>
    </w:p>
    <w:p>
      <w:pPr>
        <w:pStyle w:val="Normal"/>
        <w:spacing w:lineRule="auto" w:line="480"/>
        <w:rPr/>
      </w:pPr>
      <w:r>
        <w:rPr>
          <w:b/>
        </w:rPr>
        <w:t>5-HT</w:t>
      </w:r>
      <w:r>
        <w:rPr>
          <w:b/>
          <w:vertAlign w:val="subscript"/>
        </w:rPr>
        <w:t>1B</w:t>
      </w:r>
    </w:p>
    <w:p>
      <w:pPr>
        <w:pStyle w:val="Normal"/>
        <w:spacing w:lineRule="auto" w:line="480"/>
        <w:jc w:val="both"/>
        <w:pPrChange w:id="0" w:author="Chang, Steve" w:date="2020-05-08T13:11:00Z">
          <w:pPr>
            <w:spacing w:lineRule="auto" w:line="480"/>
          </w:pPr>
        </w:pPrChange>
        <w:rPr/>
      </w:pPr>
      <w:r>
        <w:rPr/>
        <w:t>5-HT</w:t>
      </w:r>
      <w:r>
        <w:rPr>
          <w:vertAlign w:val="subscript"/>
        </w:rPr>
        <w:t>1B</w:t>
      </w:r>
      <w:r>
        <w:rPr/>
        <w:t xml:space="preserve"> was referenced in 1,462 </w:t>
      </w:r>
      <w:commentRangeStart w:id="110"/>
      <w:r>
        <w:rPr/>
        <w:t>studies</w:t>
      </w:r>
      <w:r>
        <w:rPr/>
      </w:r>
      <w:commentRangeEnd w:id="110"/>
      <w:r>
        <w:commentReference w:id="110"/>
      </w:r>
      <w:r>
        <w:rPr/>
        <w:t>, 678 of which also included a topic of interest. Five significant topic relationships were found with the 5-HT</w:t>
      </w:r>
      <w:r>
        <w:rPr>
          <w:vertAlign w:val="subscript"/>
        </w:rPr>
        <w:t>1B</w:t>
      </w:r>
      <w:r>
        <w:rPr/>
        <w:t xml:space="preserve"> receptor (Table 3).</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Aggression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71</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Feeding</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87</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Vasoconstriction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30</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.002</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Pain</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63</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.002</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Impulsivity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22</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.023</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3. </w:t>
      </w:r>
      <w:r>
        <w:rPr>
          <w:i/>
        </w:rPr>
        <w:t>Probabilistic co-occurrence results between 5-HT</w:t>
      </w:r>
      <w:r>
        <w:rPr>
          <w:i/>
          <w:vertAlign w:val="subscript"/>
        </w:rPr>
        <w:t>1B</w:t>
      </w:r>
      <w:r>
        <w:rPr>
          <w:i/>
        </w:rPr>
        <w:t xml:space="preserve"> and behavioral topics.</w:t>
      </w:r>
    </w:p>
    <w:p>
      <w:pPr>
        <w:pStyle w:val="Normal"/>
        <w:spacing w:lineRule="auto" w:line="480"/>
        <w:rPr>
          <w:b/>
          <w:b/>
          <w:ins w:id="169" w:author="Chang, Steve" w:date="2020-05-08T13:13:00Z"/>
        </w:rPr>
      </w:pPr>
      <w:ins w:id="168" w:author="Chang, Steve" w:date="2020-05-08T13:13:00Z">
        <w:r>
          <w:rPr>
            <w:b/>
          </w:rPr>
        </w:r>
      </w:ins>
    </w:p>
    <w:p>
      <w:pPr>
        <w:pStyle w:val="Normal"/>
        <w:spacing w:lineRule="auto" w:line="480"/>
        <w:jc w:val="both"/>
        <w:pPrChange w:id="0" w:author="Chang, Steve" w:date="2020-05-08T13:14:00Z">
          <w:pPr>
            <w:spacing w:lineRule="auto" w:line="480"/>
          </w:pPr>
        </w:pPrChange>
        <w:rPr>
          <w:b/>
          <w:b/>
          <w:del w:id="171" w:author="Chang, Steve" w:date="2020-05-08T13:13:00Z"/>
        </w:rPr>
      </w:pPr>
      <w:r>
        <w:rPr>
          <w:b/>
        </w:rPr>
        <w:t>5-HT</w:t>
      </w:r>
      <w:r>
        <w:rPr>
          <w:b/>
          <w:vertAlign w:val="subscript"/>
        </w:rPr>
        <w:t>1B</w:t>
      </w:r>
      <w:r>
        <w:rPr>
          <w:b/>
        </w:rPr>
        <w:t xml:space="preserve"> and Aggression &amp; Impulsivity.</w:t>
      </w:r>
      <w:ins w:id="170" w:author="Chang, Steve" w:date="2020-05-08T13:13:00Z">
        <w:r>
          <w:rPr/>
          <w:t xml:space="preserve">  </w:t>
        </w:r>
      </w:ins>
    </w:p>
    <w:p>
      <w:pPr>
        <w:pStyle w:val="Normal"/>
        <w:spacing w:lineRule="auto" w:line="480"/>
        <w:jc w:val="both"/>
        <w:pPrChange w:id="0" w:author="Chang, Steve" w:date="2020-05-08T13:14:00Z">
          <w:pPr>
            <w:spacing w:lineRule="auto" w:line="480"/>
          </w:pPr>
        </w:pPrChange>
        <w:rPr/>
      </w:pPr>
      <w:r>
        <w:rPr/>
        <w:t>5-HT</w:t>
      </w:r>
      <w:r>
        <w:rPr>
          <w:vertAlign w:val="subscript"/>
        </w:rPr>
        <w:t xml:space="preserve">1B </w:t>
      </w:r>
      <w:r>
        <w:rPr/>
        <w:t xml:space="preserve">knockout mice demonstrate increased aggressive behavior, such as attacking intruding mice more quickly and intensely relative to wild-type mice (Saudou et al., </w:t>
      </w:r>
      <w:commentRangeStart w:id="111"/>
      <w:r>
        <w:rPr/>
        <w:t>1994</w:t>
      </w:r>
      <w:r>
        <w:rPr/>
      </w:r>
      <w:commentRangeEnd w:id="111"/>
      <w:r>
        <w:commentReference w:id="111"/>
      </w:r>
      <w:r>
        <w:rPr/>
        <w:t xml:space="preserve">; Ramboz et al., </w:t>
      </w:r>
      <w:commentRangeStart w:id="112"/>
      <w:r>
        <w:rPr/>
        <w:t>1995</w:t>
      </w:r>
      <w:r>
        <w:rPr/>
      </w:r>
      <w:commentRangeEnd w:id="112"/>
      <w:r>
        <w:commentReference w:id="112"/>
      </w:r>
      <w:r>
        <w:rPr/>
        <w:t>). Furthermore, 5-HT</w:t>
      </w:r>
      <w:r>
        <w:rPr>
          <w:vertAlign w:val="subscript"/>
        </w:rPr>
        <w:t xml:space="preserve">1B </w:t>
      </w:r>
      <w:r>
        <w:rPr/>
        <w:t xml:space="preserve">receptor agonists have been shown to have anti-aggressive effects (de Boer &amp; Koolhaas, </w:t>
      </w:r>
      <w:commentRangeStart w:id="113"/>
      <w:r>
        <w:rPr/>
        <w:t>2005</w:t>
      </w:r>
      <w:r>
        <w:rPr/>
      </w:r>
      <w:commentRangeEnd w:id="113"/>
      <w:r>
        <w:commentReference w:id="113"/>
      </w:r>
      <w:r>
        <w:rPr/>
        <w:t>). Given such findings, it has been hypothesized that postsynaptic 5-HT</w:t>
      </w:r>
      <w:r>
        <w:rPr>
          <w:vertAlign w:val="subscript"/>
        </w:rPr>
        <w:t xml:space="preserve">1B </w:t>
      </w:r>
      <w:r>
        <w:rPr/>
        <w:t xml:space="preserve">modulate aggression (see Olivier &amp; Oorschot, </w:t>
      </w:r>
      <w:commentRangeStart w:id="114"/>
      <w:r>
        <w:rPr/>
        <w:t>2005</w:t>
      </w:r>
      <w:r>
        <w:rPr/>
      </w:r>
      <w:commentRangeEnd w:id="114"/>
      <w:r>
        <w:commentReference w:id="114"/>
      </w:r>
      <w:r>
        <w:rPr/>
        <w:t xml:space="preserve">, for review). </w:t>
        <w:tab/>
      </w:r>
    </w:p>
    <w:p>
      <w:pPr>
        <w:pStyle w:val="Normal"/>
        <w:spacing w:lineRule="auto" w:line="480"/>
        <w:jc w:val="both"/>
        <w:pPrChange w:id="0" w:author="Chang, Steve" w:date="2020-05-08T13:20:00Z">
          <w:pPr>
            <w:spacing w:lineRule="auto" w:line="480"/>
          </w:pPr>
        </w:pPrChange>
        <w:rPr/>
      </w:pPr>
      <w:r>
        <w:rPr>
          <w:i/>
        </w:rPr>
        <w:tab/>
      </w:r>
      <w:r>
        <w:rPr/>
        <w:t>It has also been proposed that the hyper-aggressive phenotype observed in 5-HT</w:t>
      </w:r>
      <w:r>
        <w:rPr>
          <w:vertAlign w:val="subscript"/>
        </w:rPr>
        <w:t>1B</w:t>
      </w:r>
      <w:r>
        <w:rPr/>
        <w:t xml:space="preserve"> knockout mice </w:t>
      </w:r>
      <w:del w:id="172" w:author="Chang, Steve" w:date="2020-05-08T13:20:00Z">
        <w:r>
          <w:rPr/>
          <w:delText xml:space="preserve">is </w:delText>
        </w:r>
      </w:del>
      <w:ins w:id="173" w:author="Chang, Steve" w:date="2020-05-08T13:20:00Z">
        <w:r>
          <w:rPr/>
          <w:t xml:space="preserve">may be </w:t>
        </w:r>
      </w:ins>
      <w:r>
        <w:rPr/>
        <w:t xml:space="preserve">a result of changes in impulsivity and impulsive control, rather than aggression per se (e.g., Brunner &amp; Hen, </w:t>
      </w:r>
      <w:commentRangeStart w:id="115"/>
      <w:r>
        <w:rPr/>
        <w:t>1997</w:t>
      </w:r>
      <w:r>
        <w:rPr/>
      </w:r>
      <w:commentRangeEnd w:id="115"/>
      <w:r>
        <w:commentReference w:id="115"/>
      </w:r>
      <w:r>
        <w:rPr/>
        <w:t>), as 5-HT</w:t>
      </w:r>
      <w:r>
        <w:rPr>
          <w:vertAlign w:val="subscript"/>
        </w:rPr>
        <w:t>1B</w:t>
      </w:r>
      <w:r>
        <w:rPr/>
        <w:t xml:space="preserve"> knockout mice also exhibit impaired impulse control in addition to increased aggressive tendencies (Bouwknecht et al., </w:t>
      </w:r>
      <w:commentRangeStart w:id="116"/>
      <w:r>
        <w:rPr/>
        <w:t>2001</w:t>
      </w:r>
      <w:r>
        <w:rPr/>
      </w:r>
      <w:commentRangeEnd w:id="116"/>
      <w:r>
        <w:commentReference w:id="116"/>
      </w:r>
      <w:r>
        <w:rPr/>
        <w:t>). However, more recent evidence suggests that aggressive and impulsive behaviors are modulated via distinct mechanisms, both involving the 5-HT</w:t>
      </w:r>
      <w:r>
        <w:rPr>
          <w:vertAlign w:val="subscript"/>
        </w:rPr>
        <w:t xml:space="preserve">1B </w:t>
      </w:r>
      <w:r>
        <w:rPr/>
        <w:t xml:space="preserve">receptor (Nautiyal et al., </w:t>
      </w:r>
      <w:commentRangeStart w:id="117"/>
      <w:r>
        <w:rPr/>
        <w:t>2015</w:t>
      </w:r>
      <w:r>
        <w:rPr/>
      </w:r>
      <w:commentRangeEnd w:id="117"/>
      <w:r>
        <w:commentReference w:id="117"/>
      </w:r>
      <w:r>
        <w:rPr/>
        <w:t xml:space="preserve">). </w:t>
      </w:r>
    </w:p>
    <w:p>
      <w:pPr>
        <w:pStyle w:val="Normal"/>
        <w:spacing w:lineRule="auto" w:line="480"/>
        <w:rPr/>
      </w:pPr>
      <w:r>
        <w:rPr/>
      </w:r>
    </w:p>
    <w:p>
      <w:pPr>
        <w:pStyle w:val="Normal"/>
        <w:spacing w:lineRule="auto" w:line="480"/>
        <w:rPr>
          <w:b/>
          <w:b/>
          <w:del w:id="175" w:author="Chang, Steve" w:date="2020-05-08T13:22:00Z"/>
        </w:rPr>
      </w:pPr>
      <w:r>
        <w:rPr>
          <w:b/>
        </w:rPr>
        <w:t>5-HT</w:t>
      </w:r>
      <w:r>
        <w:rPr>
          <w:b/>
          <w:vertAlign w:val="subscript"/>
        </w:rPr>
        <w:t>1B</w:t>
      </w:r>
      <w:r>
        <w:rPr>
          <w:b/>
        </w:rPr>
        <w:t xml:space="preserve"> and Feeding.</w:t>
      </w:r>
      <w:ins w:id="174" w:author="Chang, Steve" w:date="2020-05-08T13:22:00Z">
        <w:r>
          <w:rPr/>
          <w:t xml:space="preserve">  </w:t>
        </w:r>
      </w:ins>
    </w:p>
    <w:p>
      <w:pPr>
        <w:pStyle w:val="Normal"/>
        <w:spacing w:lineRule="auto" w:line="480"/>
        <w:rPr/>
      </w:pPr>
      <w:r>
        <w:rPr/>
        <w:t xml:space="preserve">In addition to higher cognitive functions, serotonin is also </w:t>
      </w:r>
      <w:del w:id="176" w:author="Chang, Steve" w:date="2020-05-08T13:21:00Z">
        <w:r>
          <w:rPr/>
          <w:delText xml:space="preserve">heavily </w:delText>
        </w:r>
      </w:del>
      <w:ins w:id="177" w:author="Chang, Steve" w:date="2020-05-08T13:21:00Z">
        <w:r>
          <w:rPr/>
          <w:t xml:space="preserve">strongly </w:t>
        </w:r>
      </w:ins>
      <w:r>
        <w:rPr/>
        <w:t xml:space="preserve">implicated in feeding and satiety behaviors (Simansky, </w:t>
      </w:r>
      <w:commentRangeStart w:id="118"/>
      <w:r>
        <w:rPr/>
        <w:t>1995</w:t>
      </w:r>
      <w:r>
        <w:rPr/>
      </w:r>
      <w:commentRangeEnd w:id="118"/>
      <w:r>
        <w:commentReference w:id="118"/>
      </w:r>
      <w:r>
        <w:rPr/>
        <w:t>). In particular, 5-HT</w:t>
      </w:r>
      <w:r>
        <w:rPr>
          <w:vertAlign w:val="subscript"/>
        </w:rPr>
        <w:t xml:space="preserve">1B </w:t>
      </w:r>
      <w:r>
        <w:rPr/>
        <w:t>agonists, along with 5-HT</w:t>
      </w:r>
      <w:r>
        <w:rPr>
          <w:vertAlign w:val="subscript"/>
        </w:rPr>
        <w:t>1A</w:t>
      </w:r>
      <w:r>
        <w:rPr/>
        <w:t xml:space="preserve"> agonists, have been found to reduce food intake and induce anorexia in rats (Bendotti &amp; Samanin, </w:t>
      </w:r>
      <w:commentRangeStart w:id="119"/>
      <w:r>
        <w:rPr/>
        <w:t>1987</w:t>
      </w:r>
      <w:r>
        <w:rPr/>
      </w:r>
      <w:commentRangeEnd w:id="119"/>
      <w:r>
        <w:commentReference w:id="119"/>
      </w:r>
      <w:r>
        <w:rPr/>
        <w:t xml:space="preserve">; Kennett, Dourish, &amp; Curzon, </w:t>
      </w:r>
      <w:commentRangeStart w:id="120"/>
      <w:r>
        <w:rPr/>
        <w:t>1987</w:t>
      </w:r>
      <w:r>
        <w:rPr/>
      </w:r>
      <w:commentRangeEnd w:id="120"/>
      <w:r>
        <w:commentReference w:id="120"/>
      </w:r>
      <w:r>
        <w:rPr/>
        <w:t xml:space="preserve">). </w:t>
      </w:r>
      <w:del w:id="178" w:author="Chang, Steve" w:date="2020-05-08T13:21:00Z">
        <w:r>
          <w:rPr/>
          <w:delText>In particular</w:delText>
        </w:r>
      </w:del>
      <w:ins w:id="179" w:author="Chang, Steve" w:date="2020-05-08T13:21:00Z">
        <w:r>
          <w:rPr/>
          <w:t>Moreover</w:t>
        </w:r>
      </w:ins>
      <w:r>
        <w:rPr/>
        <w:t>, selective 5-HT</w:t>
      </w:r>
      <w:r>
        <w:rPr>
          <w:vertAlign w:val="subscript"/>
        </w:rPr>
        <w:t xml:space="preserve">1B </w:t>
      </w:r>
      <w:r>
        <w:rPr/>
        <w:t xml:space="preserve">agonist CP-94,253 have been found to promote satiety and decrease food consumption (Lee &amp; Simansky, </w:t>
      </w:r>
      <w:commentRangeStart w:id="121"/>
      <w:r>
        <w:rPr/>
        <w:t>1997</w:t>
      </w:r>
      <w:r>
        <w:rPr/>
      </w:r>
      <w:commentRangeEnd w:id="121"/>
      <w:r>
        <w:commentReference w:id="121"/>
      </w:r>
      <w:r>
        <w:rPr/>
        <w:t xml:space="preserve">; Halford &amp; Blundell, </w:t>
      </w:r>
      <w:commentRangeStart w:id="122"/>
      <w:r>
        <w:rPr/>
        <w:t>1996</w:t>
      </w:r>
      <w:r>
        <w:rPr/>
      </w:r>
      <w:commentRangeEnd w:id="122"/>
      <w:r>
        <w:commentReference w:id="122"/>
      </w:r>
      <w:r>
        <w:rPr/>
        <w:t xml:space="preserve">). </w:t>
      </w:r>
    </w:p>
    <w:p>
      <w:pPr>
        <w:pStyle w:val="Normal"/>
        <w:spacing w:lineRule="auto" w:line="480"/>
        <w:rPr/>
      </w:pPr>
      <w:r>
        <w:rPr/>
      </w:r>
    </w:p>
    <w:p>
      <w:pPr>
        <w:pStyle w:val="Normal"/>
        <w:spacing w:lineRule="auto" w:line="480"/>
        <w:rPr>
          <w:b/>
          <w:b/>
          <w:del w:id="181" w:author="Chang, Steve" w:date="2020-05-08T13:22:00Z"/>
        </w:rPr>
      </w:pPr>
      <w:r>
        <w:rPr>
          <w:b/>
        </w:rPr>
        <w:t>5-HT</w:t>
      </w:r>
      <w:r>
        <w:rPr>
          <w:b/>
          <w:vertAlign w:val="subscript"/>
        </w:rPr>
        <w:t>1B</w:t>
      </w:r>
      <w:r>
        <w:rPr>
          <w:b/>
        </w:rPr>
        <w:t xml:space="preserve"> and Vasoconstriction &amp; Pain.</w:t>
      </w:r>
      <w:ins w:id="180" w:author="Chang, Steve" w:date="2020-05-08T13:22:00Z">
        <w:r>
          <w:rPr/>
          <w:t xml:space="preserve">  </w:t>
        </w:r>
      </w:ins>
    </w:p>
    <w:p>
      <w:pPr>
        <w:pStyle w:val="Normal"/>
        <w:spacing w:lineRule="auto" w:line="480"/>
        <w:rPr/>
      </w:pPr>
      <w:r>
        <w:rPr/>
        <w:t>The significant co-occurrence relationship between 5-HT</w:t>
      </w:r>
      <w:r>
        <w:rPr>
          <w:vertAlign w:val="subscript"/>
        </w:rPr>
        <w:t>1B</w:t>
      </w:r>
      <w:r>
        <w:rPr/>
        <w:t xml:space="preserve"> and vasoconstriction is most likely due to the fact that 5-HT</w:t>
      </w:r>
      <w:r>
        <w:rPr>
          <w:vertAlign w:val="subscript"/>
        </w:rPr>
        <w:t>1B</w:t>
      </w:r>
      <w:r>
        <w:rPr/>
        <w:t xml:space="preserve"> receptors mediate serotonin-induced constriction of human cerebral arteries (Nilsson, Longmore, Shaw, Olesen, &amp; Edvinsson, </w:t>
      </w:r>
      <w:commentRangeStart w:id="123"/>
      <w:r>
        <w:rPr/>
        <w:t>1999</w:t>
      </w:r>
      <w:r>
        <w:rPr/>
      </w:r>
      <w:commentRangeEnd w:id="123"/>
      <w:r>
        <w:commentReference w:id="123"/>
      </w:r>
      <w:r>
        <w:rPr/>
        <w:t>). Vasoconstriction of the middle meningeal artery has been shown to be mediated nearly selectively via the 5-HT</w:t>
      </w:r>
      <w:r>
        <w:rPr>
          <w:vertAlign w:val="subscript"/>
        </w:rPr>
        <w:t>1B</w:t>
      </w:r>
      <w:r>
        <w:rPr/>
        <w:t xml:space="preserve"> (Razzaque et al., </w:t>
      </w:r>
      <w:commentRangeStart w:id="124"/>
      <w:r>
        <w:rPr/>
        <w:t>1999</w:t>
      </w:r>
      <w:r>
        <w:rPr/>
      </w:r>
      <w:commentRangeEnd w:id="124"/>
      <w:r>
        <w:commentReference w:id="124"/>
      </w:r>
      <w:r>
        <w:rPr/>
        <w:t>). These findings have been related to migraines, perhaps explaining the association in our data between 5-HT</w:t>
      </w:r>
      <w:r>
        <w:rPr>
          <w:vertAlign w:val="subscript"/>
        </w:rPr>
        <w:t>1B</w:t>
      </w:r>
      <w:r>
        <w:rPr/>
        <w:t xml:space="preserve"> and pain (e.g., Cumberbatch, Williamson, Mason, Hill, &amp; Hargreaves, </w:t>
      </w:r>
      <w:commentRangeStart w:id="125"/>
      <w:r>
        <w:rPr/>
        <w:t>1999</w:t>
      </w:r>
      <w:r>
        <w:rPr/>
      </w:r>
      <w:commentRangeEnd w:id="125"/>
      <w:r>
        <w:commentReference w:id="125"/>
      </w:r>
      <w:r>
        <w:rPr/>
        <w:t xml:space="preserve">). </w:t>
      </w:r>
    </w:p>
    <w:p>
      <w:pPr>
        <w:pStyle w:val="Normal"/>
        <w:spacing w:lineRule="auto" w:line="480"/>
        <w:rPr/>
      </w:pPr>
      <w:r>
        <w:rPr/>
      </w:r>
    </w:p>
    <w:p>
      <w:pPr>
        <w:pStyle w:val="Normal"/>
        <w:spacing w:lineRule="auto" w:line="480"/>
        <w:rPr/>
      </w:pPr>
      <w:r>
        <w:rPr>
          <w:b/>
          <w:highlight w:val="green"/>
          <w:rPrChange w:id="0" w:author="Chang, Steve" w:date="2020-05-08T13:22:00Z">
            <w:rPr>
              <w:b/>
            </w:rPr>
          </w:rPrChange>
        </w:rPr>
        <w:t>5-HT</w:t>
      </w:r>
      <w:r>
        <w:rPr>
          <w:b/>
          <w:highlight w:val="green"/>
          <w:vertAlign w:val="subscript"/>
          <w:rPrChange w:id="0" w:author="Chang, Steve" w:date="2020-05-08T13:22:00Z">
            <w:rPr>
              <w:vertAlign w:val="subscript"/>
              <w:b/>
            </w:rPr>
          </w:rPrChange>
        </w:rPr>
        <w:t>1D</w:t>
      </w:r>
    </w:p>
    <w:p>
      <w:pPr>
        <w:pStyle w:val="Normal"/>
        <w:spacing w:lineRule="auto" w:line="480"/>
        <w:jc w:val="both"/>
        <w:pPrChange w:id="0" w:author="Chang, Steve" w:date="2020-05-08T13:22:00Z">
          <w:pPr>
            <w:spacing w:lineRule="auto" w:line="480"/>
          </w:pPr>
        </w:pPrChange>
        <w:rPr/>
      </w:pPr>
      <w:r>
        <w:rPr/>
        <w:t xml:space="preserve">Our results indicate </w:t>
      </w:r>
      <w:del w:id="184" w:author="Chang, Steve" w:date="2020-05-08T13:23:00Z">
        <w:r>
          <w:rPr/>
          <w:delText>5-HT</w:delText>
        </w:r>
      </w:del>
      <w:del w:id="185" w:author="Chang, Steve" w:date="2020-05-08T13:23:00Z">
        <w:r>
          <w:rPr>
            <w:vertAlign w:val="subscript"/>
          </w:rPr>
          <w:delText>1D</w:delText>
        </w:r>
      </w:del>
      <w:ins w:id="186" w:author="Chang, Steve" w:date="2020-05-08T13:23:00Z">
        <w:r>
          <w:rPr/>
          <w:t xml:space="preserve">that a total of </w:t>
        </w:r>
      </w:ins>
      <w:r>
        <w:rPr/>
        <w:t xml:space="preserve"> </w:t>
      </w:r>
      <w:commentRangeStart w:id="126"/>
      <w:r>
        <w:rPr/>
        <w:t xml:space="preserve">592 </w:t>
      </w:r>
      <w:r>
        <w:rPr/>
      </w:r>
      <w:commentRangeEnd w:id="126"/>
      <w:r>
        <w:commentReference w:id="126"/>
      </w:r>
      <w:r>
        <w:rPr/>
        <w:t>studies referenced the 5-HT</w:t>
      </w:r>
      <w:r>
        <w:rPr>
          <w:vertAlign w:val="subscript"/>
        </w:rPr>
        <w:t>1D</w:t>
      </w:r>
      <w:r>
        <w:rPr/>
        <w:t xml:space="preserve"> receptor, and 315 of these mentioned a topic of interest. Only two significant topic relationships were discovered via probabilistic co-occurrence analysis (Table 4).</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Pain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51</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Vasoconstriction</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28</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bl>
    <w:p>
      <w:pPr>
        <w:pStyle w:val="Normal"/>
        <w:spacing w:lineRule="auto" w:line="480"/>
        <w:rPr/>
      </w:pPr>
      <w:r>
        <w:rPr/>
      </w:r>
    </w:p>
    <w:p>
      <w:pPr>
        <w:pStyle w:val="Normal"/>
        <w:spacing w:lineRule="auto" w:line="480"/>
        <w:rPr>
          <w:i/>
          <w:i/>
        </w:rPr>
      </w:pPr>
      <w:r>
        <w:rPr/>
        <w:t xml:space="preserve">Table 4. </w:t>
      </w:r>
      <w:r>
        <w:rPr>
          <w:i/>
        </w:rPr>
        <w:t>Probabilistic co-occurrence results between 5-HT</w:t>
      </w:r>
      <w:r>
        <w:rPr>
          <w:i/>
          <w:vertAlign w:val="subscript"/>
        </w:rPr>
        <w:t>1D</w:t>
      </w:r>
      <w:r>
        <w:rPr>
          <w:i/>
        </w:rPr>
        <w:t xml:space="preserve"> and behavioral topics.</w:t>
      </w:r>
    </w:p>
    <w:p>
      <w:pPr>
        <w:pStyle w:val="Normal"/>
        <w:spacing w:lineRule="auto" w:line="480"/>
        <w:rPr>
          <w:b/>
          <w:b/>
          <w:ins w:id="188" w:author="Chang, Steve" w:date="2020-05-08T13:23:00Z"/>
        </w:rPr>
      </w:pPr>
      <w:ins w:id="187" w:author="Chang, Steve" w:date="2020-05-08T13:23:00Z">
        <w:r>
          <w:rPr>
            <w:b/>
          </w:rPr>
        </w:r>
      </w:ins>
    </w:p>
    <w:p>
      <w:pPr>
        <w:pStyle w:val="Normal"/>
        <w:spacing w:lineRule="auto" w:line="480"/>
        <w:rPr>
          <w:b/>
          <w:b/>
          <w:del w:id="190" w:author="Chang, Steve" w:date="2020-05-08T13:23:00Z"/>
        </w:rPr>
      </w:pPr>
      <w:r>
        <w:rPr>
          <w:b/>
        </w:rPr>
        <w:t>5-HT</w:t>
      </w:r>
      <w:r>
        <w:rPr>
          <w:b/>
          <w:vertAlign w:val="subscript"/>
        </w:rPr>
        <w:t>1D</w:t>
      </w:r>
      <w:r>
        <w:rPr>
          <w:b/>
        </w:rPr>
        <w:t xml:space="preserve"> and Vasoconstriction &amp; Pain.</w:t>
      </w:r>
      <w:ins w:id="189" w:author="Chang, Steve" w:date="2020-05-08T13:23:00Z">
        <w:r>
          <w:rPr/>
          <w:t xml:space="preserve">  </w:t>
        </w:r>
      </w:ins>
    </w:p>
    <w:p>
      <w:pPr>
        <w:pStyle w:val="Normal"/>
        <w:spacing w:lineRule="auto" w:line="480"/>
        <w:jc w:val="both"/>
        <w:pPrChange w:id="0" w:author="Chang, Steve" w:date="2020-05-08T13:23:00Z">
          <w:pPr>
            <w:spacing w:lineRule="auto" w:line="480"/>
          </w:pPr>
        </w:pPrChange>
        <w:rPr/>
      </w:pPr>
      <w:r>
        <w:rPr/>
        <w:t>Similar to 5-HT</w:t>
      </w:r>
      <w:r>
        <w:rPr>
          <w:vertAlign w:val="subscript"/>
        </w:rPr>
        <w:t>1B,</w:t>
      </w:r>
      <w:r>
        <w:rPr/>
        <w:t xml:space="preserve"> 5-HT</w:t>
      </w:r>
      <w:r>
        <w:rPr>
          <w:vertAlign w:val="subscript"/>
        </w:rPr>
        <w:t xml:space="preserve">1D </w:t>
      </w:r>
      <w:r>
        <w:rPr/>
        <w:t xml:space="preserve">receptors have been shown to induce vasoconstriction of cranial vessels and have thus been associated with migraines (Negro, Koverech, &amp; Martelletti, </w:t>
      </w:r>
      <w:commentRangeStart w:id="127"/>
      <w:r>
        <w:rPr/>
        <w:t>2018</w:t>
      </w:r>
      <w:r>
        <w:rPr/>
      </w:r>
      <w:commentRangeEnd w:id="127"/>
      <w:r>
        <w:commentReference w:id="127"/>
      </w:r>
      <w:r>
        <w:rPr/>
        <w:t xml:space="preserve">). A family of selective agonists, known as triptans, have been found to act on these receptors, thereby inhibiting the release of inflammatory neuropeptides and subduing the pain associated with migraines (Blumenfeld, Gennings, &amp; Cady, </w:t>
      </w:r>
      <w:commentRangeStart w:id="128"/>
      <w:r>
        <w:rPr/>
        <w:t>2012</w:t>
      </w:r>
      <w:r>
        <w:rPr/>
      </w:r>
      <w:commentRangeEnd w:id="128"/>
      <w:r>
        <w:commentReference w:id="128"/>
      </w:r>
      <w:r>
        <w:rPr/>
        <w:t>). While 5-HT</w:t>
      </w:r>
      <w:r>
        <w:rPr>
          <w:vertAlign w:val="subscript"/>
        </w:rPr>
        <w:t xml:space="preserve">1D </w:t>
      </w:r>
      <w:r>
        <w:rPr/>
        <w:t>receptors are mostly found in cranial vessels, they are also found in peripheral vessels such as the coronary and limb arteries. For this reason, the same agonists for 5-HT</w:t>
      </w:r>
      <w:r>
        <w:rPr>
          <w:vertAlign w:val="subscript"/>
        </w:rPr>
        <w:t>1D</w:t>
      </w:r>
      <w:r>
        <w:rPr/>
        <w:t xml:space="preserve"> have been suspected to cause adverse chest pain through mild vasoconstriction (Ishida </w:t>
      </w:r>
      <w:r>
        <w:rPr>
          <w:i/>
        </w:rPr>
        <w:t>et al.</w:t>
      </w:r>
      <w:r>
        <w:rPr/>
        <w:t xml:space="preserve">, </w:t>
      </w:r>
      <w:commentRangeStart w:id="129"/>
      <w:r>
        <w:rPr/>
        <w:t>1998</w:t>
      </w:r>
      <w:r>
        <w:rPr/>
      </w:r>
      <w:commentRangeEnd w:id="129"/>
      <w:r>
        <w:commentReference w:id="129"/>
      </w:r>
      <w:r>
        <w:rPr/>
        <w:t xml:space="preserve">). </w:t>
      </w:r>
    </w:p>
    <w:p>
      <w:pPr>
        <w:pStyle w:val="Normal"/>
        <w:spacing w:lineRule="auto" w:line="480"/>
        <w:rPr/>
      </w:pPr>
      <w:r>
        <w:rPr/>
      </w:r>
    </w:p>
    <w:p>
      <w:pPr>
        <w:pStyle w:val="Normal"/>
        <w:spacing w:lineRule="auto" w:line="480"/>
        <w:rPr/>
      </w:pPr>
      <w:r>
        <w:rPr>
          <w:b/>
        </w:rPr>
        <w:t>5-HT</w:t>
      </w:r>
      <w:r>
        <w:rPr>
          <w:b/>
          <w:vertAlign w:val="subscript"/>
        </w:rPr>
        <w:t>1E</w:t>
      </w:r>
    </w:p>
    <w:p>
      <w:pPr>
        <w:pStyle w:val="Normal"/>
        <w:spacing w:lineRule="auto" w:line="480"/>
        <w:rPr/>
      </w:pPr>
      <w:r>
        <w:rPr/>
        <w:t>5-HT</w:t>
      </w:r>
      <w:r>
        <w:rPr>
          <w:vertAlign w:val="subscript"/>
        </w:rPr>
        <w:t>1E</w:t>
      </w:r>
      <w:r>
        <w:rPr/>
        <w:t xml:space="preserve"> was one of the least mentioned receptors in our corpus, and was mentioned in only </w:t>
      </w:r>
      <w:commentRangeStart w:id="130"/>
      <w:r>
        <w:rPr/>
        <w:t xml:space="preserve">39 </w:t>
      </w:r>
      <w:r>
        <w:rPr/>
      </w:r>
      <w:commentRangeEnd w:id="130"/>
      <w:r>
        <w:commentReference w:id="130"/>
      </w:r>
      <w:r>
        <w:rPr/>
        <w:t xml:space="preserve">studies, </w:t>
      </w:r>
      <w:ins w:id="191" w:author="Chang, Steve" w:date="2020-05-08T15:25:00Z">
        <w:r>
          <w:rPr/>
          <w:t>with</w:t>
        </w:r>
      </w:ins>
      <w:ins w:id="192" w:author="Chang, Steve" w:date="2020-05-08T15:24:00Z">
        <w:r>
          <w:rPr/>
          <w:t xml:space="preserve"> </w:t>
        </w:r>
      </w:ins>
      <w:r>
        <w:rPr/>
        <w:t xml:space="preserve">33 including a topic of interest. </w:t>
      </w:r>
      <w:del w:id="193" w:author="Chang, Steve" w:date="2020-05-08T15:25:00Z">
        <w:commentRangeStart w:id="131"/>
        <w:r>
          <w:rPr/>
          <w:delText>However, o</w:delText>
        </w:r>
      </w:del>
      <w:ins w:id="194" w:author="Chang, Steve" w:date="2020-05-08T15:25:00Z">
        <w:r>
          <w:rPr/>
          <w:t>O</w:t>
        </w:r>
      </w:ins>
      <w:r>
        <w:rPr/>
        <w:t xml:space="preserve">ur </w:t>
      </w:r>
      <w:r>
        <w:rPr/>
      </w:r>
      <w:commentRangeEnd w:id="131"/>
      <w:r>
        <w:commentReference w:id="131"/>
      </w:r>
      <w:r>
        <w:rPr/>
        <w:t>results suggest four significant topic co-occurrence relationships (Table 5).</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Pain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7</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Anxiety</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9</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Schizophrenia</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7</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Depression</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10</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.028</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r>
    </w:tbl>
    <w:p>
      <w:pPr>
        <w:pStyle w:val="Normal"/>
        <w:spacing w:lineRule="auto" w:line="480"/>
        <w:rPr/>
      </w:pPr>
      <w:r>
        <w:rPr/>
      </w:r>
    </w:p>
    <w:p>
      <w:pPr>
        <w:pStyle w:val="Normal"/>
        <w:spacing w:lineRule="auto" w:line="480"/>
        <w:rPr>
          <w:i/>
          <w:i/>
        </w:rPr>
      </w:pPr>
      <w:r>
        <w:rPr/>
        <w:t xml:space="preserve">Table 5. </w:t>
      </w:r>
      <w:r>
        <w:rPr>
          <w:i/>
        </w:rPr>
        <w:t>Probabilistic co-occurrence results between 5-HT</w:t>
      </w:r>
      <w:r>
        <w:rPr>
          <w:i/>
          <w:vertAlign w:val="subscript"/>
        </w:rPr>
        <w:t>1E</w:t>
      </w:r>
      <w:r>
        <w:rPr>
          <w:i/>
        </w:rPr>
        <w:t xml:space="preserve"> and behavioral topics.</w:t>
      </w:r>
    </w:p>
    <w:p>
      <w:pPr>
        <w:pStyle w:val="Normal"/>
        <w:spacing w:lineRule="auto" w:line="480"/>
        <w:rPr>
          <w:b/>
          <w:b/>
          <w:ins w:id="196" w:author="Chang, Steve" w:date="2020-05-08T15:24:00Z"/>
        </w:rPr>
      </w:pPr>
      <w:ins w:id="195" w:author="Chang, Steve" w:date="2020-05-08T15:24:00Z">
        <w:r>
          <w:rPr>
            <w:b/>
          </w:rPr>
        </w:r>
      </w:ins>
    </w:p>
    <w:p>
      <w:pPr>
        <w:pStyle w:val="Normal"/>
        <w:spacing w:lineRule="auto" w:line="480"/>
        <w:rPr>
          <w:b/>
          <w:b/>
          <w:del w:id="198" w:author="Chang, Steve" w:date="2020-05-08T15:24:00Z"/>
        </w:rPr>
      </w:pPr>
      <w:r>
        <w:rPr>
          <w:b/>
        </w:rPr>
        <w:t>5-HT</w:t>
      </w:r>
      <w:r>
        <w:rPr>
          <w:b/>
          <w:vertAlign w:val="subscript"/>
        </w:rPr>
        <w:t>1E</w:t>
      </w:r>
      <w:r>
        <w:rPr>
          <w:b/>
        </w:rPr>
        <w:t xml:space="preserve"> and Anxiety &amp; Depression.</w:t>
      </w:r>
      <w:ins w:id="197" w:author="Chang, Steve" w:date="2020-05-08T15:24:00Z">
        <w:r>
          <w:rPr/>
          <w:t xml:space="preserve">  </w:t>
        </w:r>
      </w:ins>
    </w:p>
    <w:p>
      <w:pPr>
        <w:pStyle w:val="Normal"/>
        <w:spacing w:lineRule="auto" w:line="480"/>
        <w:jc w:val="both"/>
        <w:pPrChange w:id="0" w:author="Chang, Steve" w:date="2020-05-08T15:26:00Z">
          <w:pPr>
            <w:spacing w:lineRule="auto" w:line="480"/>
          </w:pPr>
        </w:pPrChange>
        <w:rPr/>
      </w:pPr>
      <w:r>
        <w:rPr/>
        <w:t>Studies using immunohistochemistry and western blotting have been able to accurately localize the 5-HT</w:t>
      </w:r>
      <w:r>
        <w:rPr>
          <w:vertAlign w:val="subscript"/>
        </w:rPr>
        <w:t>1E</w:t>
      </w:r>
      <w:r>
        <w:rPr/>
        <w:t xml:space="preserve"> receptor to the dentate gyrus of the hippocampus. Stimulation of the receptor using a selective agonist was shown to inhibit hippocampal activity, suggesting that the receptor may be a negative modulator of neural plasticity (Klein and Teitler, </w:t>
      </w:r>
      <w:commentRangeStart w:id="132"/>
      <w:r>
        <w:rPr/>
        <w:t>2012</w:t>
      </w:r>
      <w:r>
        <w:rPr/>
      </w:r>
      <w:commentRangeEnd w:id="132"/>
      <w:r>
        <w:commentReference w:id="132"/>
      </w:r>
      <w:r>
        <w:rPr/>
        <w:t>). This role may explain the association between 5-HT</w:t>
      </w:r>
      <w:r>
        <w:rPr>
          <w:vertAlign w:val="subscript"/>
        </w:rPr>
        <w:t>1E</w:t>
      </w:r>
      <w:r>
        <w:rPr/>
        <w:t xml:space="preserve"> and depression as changes to neural plasticity (including decreased synaptic plasticity, reduced neurogenesis, impaired LTP, and enhanced LTD) has been implicated in the onset and development of depression (Liu </w:t>
      </w:r>
      <w:r>
        <w:rPr>
          <w:i/>
        </w:rPr>
        <w:t>et al.</w:t>
      </w:r>
      <w:r>
        <w:rPr/>
        <w:t xml:space="preserve">, </w:t>
      </w:r>
      <w:commentRangeStart w:id="133"/>
      <w:r>
        <w:rPr/>
        <w:t>2017</w:t>
      </w:r>
      <w:r>
        <w:rPr/>
      </w:r>
      <w:commentRangeEnd w:id="133"/>
      <w:r>
        <w:commentReference w:id="133"/>
      </w:r>
      <w:r>
        <w:rPr/>
        <w:t xml:space="preserve">). </w:t>
      </w:r>
    </w:p>
    <w:p>
      <w:pPr>
        <w:pStyle w:val="Normal"/>
        <w:spacing w:lineRule="auto" w:line="480"/>
        <w:rPr/>
      </w:pPr>
      <w:r>
        <w:rPr/>
      </w:r>
    </w:p>
    <w:p>
      <w:pPr>
        <w:pStyle w:val="Normal"/>
        <w:spacing w:lineRule="auto" w:line="480"/>
        <w:jc w:val="both"/>
        <w:pPrChange w:id="0" w:author="Chang, Steve" w:date="2020-05-08T15:26:00Z">
          <w:pPr>
            <w:spacing w:lineRule="auto" w:line="480"/>
          </w:pPr>
        </w:pPrChange>
        <w:rPr>
          <w:b/>
          <w:b/>
          <w:del w:id="200" w:author="Chang, Steve" w:date="2020-05-08T15:26:00Z"/>
        </w:rPr>
      </w:pPr>
      <w:r>
        <w:rPr>
          <w:b/>
        </w:rPr>
        <w:t>5-HT</w:t>
      </w:r>
      <w:r>
        <w:rPr>
          <w:b/>
          <w:vertAlign w:val="subscript"/>
        </w:rPr>
        <w:t>1E</w:t>
      </w:r>
      <w:r>
        <w:rPr>
          <w:b/>
        </w:rPr>
        <w:t xml:space="preserve"> and Schizophrenia.</w:t>
      </w:r>
      <w:ins w:id="199" w:author="Chang, Steve" w:date="2020-05-08T15:26:00Z">
        <w:r>
          <w:rPr/>
          <w:t xml:space="preserve">  </w:t>
        </w:r>
      </w:ins>
    </w:p>
    <w:p>
      <w:pPr>
        <w:pStyle w:val="Normal"/>
        <w:spacing w:lineRule="auto" w:line="480"/>
        <w:jc w:val="both"/>
        <w:pPrChange w:id="0" w:author="Chang, Steve" w:date="2020-05-08T15:26:00Z">
          <w:pPr>
            <w:spacing w:lineRule="auto" w:line="480"/>
          </w:pPr>
        </w:pPrChange>
        <w:rPr/>
      </w:pPr>
      <w:r>
        <w:rPr/>
        <w:t>The role of 5-HT</w:t>
      </w:r>
      <w:r>
        <w:rPr>
          <w:vertAlign w:val="subscript"/>
        </w:rPr>
        <w:t>1E</w:t>
      </w:r>
      <w:r>
        <w:rPr/>
        <w:t xml:space="preserve"> in reducing hippocampal activity may also explain the relationship between the receptor and schizophrenia. Hippocampal hyperactivity has been linked to temporal lobe epilepsy, which is commonly studied as a comorbidity for schizophrenia (Cascella, Schretlen, &amp; Sawa, </w:t>
      </w:r>
      <w:commentRangeStart w:id="134"/>
      <w:r>
        <w:rPr/>
        <w:t>2009</w:t>
      </w:r>
      <w:r>
        <w:rPr/>
      </w:r>
      <w:commentRangeEnd w:id="134"/>
      <w:r>
        <w:commentReference w:id="134"/>
      </w:r>
      <w:r>
        <w:rPr/>
        <w:t>).</w:t>
      </w:r>
    </w:p>
    <w:p>
      <w:pPr>
        <w:pStyle w:val="Normal"/>
        <w:spacing w:lineRule="auto" w:line="480"/>
        <w:rPr>
          <w:b/>
          <w:b/>
        </w:rPr>
      </w:pPr>
      <w:r>
        <w:rPr>
          <w:b/>
        </w:rPr>
      </w:r>
    </w:p>
    <w:p>
      <w:pPr>
        <w:pStyle w:val="Normal"/>
        <w:spacing w:lineRule="auto" w:line="480"/>
        <w:rPr>
          <w:b/>
          <w:b/>
          <w:del w:id="202" w:author="Chang, Steve" w:date="2020-05-08T15:27:00Z"/>
        </w:rPr>
      </w:pPr>
      <w:r>
        <w:rPr>
          <w:b/>
        </w:rPr>
        <w:t>5-HT</w:t>
      </w:r>
      <w:r>
        <w:rPr>
          <w:b/>
          <w:vertAlign w:val="subscript"/>
        </w:rPr>
        <w:t>1E</w:t>
      </w:r>
      <w:r>
        <w:rPr>
          <w:b/>
        </w:rPr>
        <w:t xml:space="preserve"> and Pain.</w:t>
      </w:r>
      <w:ins w:id="201" w:author="Chang, Steve" w:date="2020-05-08T15:27:00Z">
        <w:r>
          <w:rPr/>
          <w:t xml:space="preserve">  </w:t>
        </w:r>
      </w:ins>
    </w:p>
    <w:p>
      <w:pPr>
        <w:pStyle w:val="Normal"/>
        <w:spacing w:lineRule="auto" w:line="480"/>
        <w:rPr/>
      </w:pPr>
      <w:r>
        <w:rPr/>
        <w:t>In addition to agonists acting on the hippocampal 5-HT</w:t>
      </w:r>
      <w:r>
        <w:rPr>
          <w:vertAlign w:val="subscript"/>
        </w:rPr>
        <w:t>1E</w:t>
      </w:r>
      <w:r>
        <w:rPr/>
        <w:t xml:space="preserve"> receptors, other agonists with high affinity for 5-HT</w:t>
      </w:r>
      <w:r>
        <w:rPr>
          <w:vertAlign w:val="subscript"/>
        </w:rPr>
        <w:t>1E</w:t>
      </w:r>
      <w:r>
        <w:rPr/>
        <w:t xml:space="preserve"> have been discovered to cause potent contraction of the aorta (McKune &amp; Watts, </w:t>
      </w:r>
      <w:commentRangeStart w:id="135"/>
      <w:r>
        <w:rPr/>
        <w:t>2001</w:t>
      </w:r>
      <w:r>
        <w:rPr/>
      </w:r>
      <w:commentRangeEnd w:id="135"/>
      <w:r>
        <w:commentReference w:id="135"/>
      </w:r>
      <w:r>
        <w:rPr/>
        <w:t xml:space="preserve">). This may explain the association between the receptor and pain found in our data, as vasoconstriction of major arteries may lead to angina and other forms of chest pain (Ishida </w:t>
      </w:r>
      <w:r>
        <w:rPr>
          <w:i/>
        </w:rPr>
        <w:t>et al.</w:t>
      </w:r>
      <w:r>
        <w:rPr/>
        <w:t xml:space="preserve">, </w:t>
      </w:r>
      <w:commentRangeStart w:id="136"/>
      <w:r>
        <w:rPr/>
        <w:t>1998</w:t>
      </w:r>
      <w:r>
        <w:rPr/>
      </w:r>
      <w:commentRangeEnd w:id="136"/>
      <w:r>
        <w:commentReference w:id="136"/>
      </w:r>
      <w:r>
        <w:rPr/>
        <w:t>).</w:t>
      </w:r>
    </w:p>
    <w:p>
      <w:pPr>
        <w:pStyle w:val="Normal"/>
        <w:spacing w:lineRule="auto" w:line="480"/>
        <w:rPr/>
      </w:pPr>
      <w:r>
        <w:rPr/>
      </w:r>
    </w:p>
    <w:p>
      <w:pPr>
        <w:pStyle w:val="Normal"/>
        <w:spacing w:lineRule="auto" w:line="480"/>
        <w:rPr/>
      </w:pPr>
      <w:r>
        <w:rPr>
          <w:b/>
        </w:rPr>
        <w:t>5-HT</w:t>
      </w:r>
      <w:r>
        <w:rPr>
          <w:b/>
          <w:vertAlign w:val="subscript"/>
        </w:rPr>
        <w:t>1F</w:t>
      </w:r>
    </w:p>
    <w:p>
      <w:pPr>
        <w:pStyle w:val="Normal"/>
        <w:spacing w:lineRule="auto" w:line="480"/>
        <w:rPr/>
      </w:pPr>
      <w:commentRangeStart w:id="137"/>
      <w:r>
        <w:rPr/>
        <w:t xml:space="preserve">74 </w:t>
      </w:r>
      <w:r>
        <w:rPr/>
      </w:r>
      <w:commentRangeEnd w:id="137"/>
      <w:r>
        <w:commentReference w:id="137"/>
      </w:r>
      <w:r>
        <w:rPr/>
        <w:t>studies referenced the 5-HT</w:t>
      </w:r>
      <w:r>
        <w:rPr>
          <w:vertAlign w:val="subscript"/>
        </w:rPr>
        <w:t>1F</w:t>
      </w:r>
      <w:r>
        <w:rPr/>
        <w:t xml:space="preserve"> receptor, with 25 of these studies </w:t>
      </w:r>
      <w:del w:id="203" w:author="Chang, Steve" w:date="2020-05-08T15:27:00Z">
        <w:r>
          <w:rPr/>
          <w:delText xml:space="preserve">also </w:delText>
        </w:r>
      </w:del>
      <w:r>
        <w:rPr/>
        <w:t>mentioning a topic of interest. Our analyses revealed only two significant topic relationships (Table 6).</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Pain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18</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.002</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Sleep</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7</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.002</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6. </w:t>
      </w:r>
      <w:r>
        <w:rPr>
          <w:i/>
        </w:rPr>
        <w:t>Probabilistic co-occurrence results between 5-HT</w:t>
      </w:r>
      <w:r>
        <w:rPr>
          <w:i/>
          <w:vertAlign w:val="subscript"/>
        </w:rPr>
        <w:t>1F</w:t>
      </w:r>
      <w:r>
        <w:rPr>
          <w:i/>
        </w:rPr>
        <w:t xml:space="preserve"> and behavioral topics.</w:t>
      </w:r>
    </w:p>
    <w:p>
      <w:pPr>
        <w:pStyle w:val="Normal"/>
        <w:spacing w:lineRule="auto" w:line="480"/>
        <w:rPr>
          <w:b/>
          <w:b/>
          <w:ins w:id="205" w:author="Chang, Steve" w:date="2020-05-08T15:27:00Z"/>
        </w:rPr>
      </w:pPr>
      <w:ins w:id="204" w:author="Chang, Steve" w:date="2020-05-08T15:27:00Z">
        <w:r>
          <w:rPr>
            <w:b/>
          </w:rPr>
        </w:r>
      </w:ins>
    </w:p>
    <w:p>
      <w:pPr>
        <w:pStyle w:val="Normal"/>
        <w:spacing w:lineRule="auto" w:line="480"/>
        <w:rPr>
          <w:b/>
          <w:b/>
          <w:del w:id="207" w:author="Chang, Steve" w:date="2020-05-08T15:27:00Z"/>
        </w:rPr>
      </w:pPr>
      <w:r>
        <w:rPr>
          <w:b/>
        </w:rPr>
        <w:t>5-HT</w:t>
      </w:r>
      <w:r>
        <w:rPr>
          <w:b/>
          <w:vertAlign w:val="subscript"/>
        </w:rPr>
        <w:t>1F</w:t>
      </w:r>
      <w:r>
        <w:rPr>
          <w:b/>
        </w:rPr>
        <w:t xml:space="preserve"> and Pain.</w:t>
      </w:r>
      <w:ins w:id="206" w:author="Chang, Steve" w:date="2020-05-08T15:27:00Z">
        <w:r>
          <w:rPr/>
          <w:t xml:space="preserve">  </w:t>
        </w:r>
      </w:ins>
    </w:p>
    <w:p>
      <w:pPr>
        <w:pStyle w:val="Normal"/>
        <w:spacing w:lineRule="auto" w:line="480"/>
        <w:jc w:val="both"/>
        <w:pPrChange w:id="0" w:author="Chang, Steve" w:date="2020-05-08T15:27:00Z">
          <w:pPr>
            <w:spacing w:lineRule="auto" w:line="480"/>
          </w:pPr>
        </w:pPrChange>
        <w:rPr/>
      </w:pPr>
      <w:r>
        <w:rPr/>
        <w:t>Since the late 1990s, 5-HT</w:t>
      </w:r>
      <w:r>
        <w:rPr>
          <w:vertAlign w:val="subscript"/>
        </w:rPr>
        <w:t>1F</w:t>
      </w:r>
      <w:r>
        <w:rPr/>
        <w:t xml:space="preserve"> agonists have been shown to inhibit neurogenic dural inflammation, suggesting that this receptor may be a target for migraine therapeutics and establishing a potential explanation for the link between 5-HT</w:t>
      </w:r>
      <w:r>
        <w:rPr>
          <w:vertAlign w:val="subscript"/>
        </w:rPr>
        <w:t xml:space="preserve">1F </w:t>
      </w:r>
      <w:r>
        <w:rPr/>
        <w:t xml:space="preserve">and pain (Johnson </w:t>
      </w:r>
      <w:r>
        <w:rPr>
          <w:i/>
        </w:rPr>
        <w:t>et al.</w:t>
      </w:r>
      <w:r>
        <w:rPr/>
        <w:t xml:space="preserve">, 1997; Phebus </w:t>
      </w:r>
      <w:r>
        <w:rPr>
          <w:i/>
        </w:rPr>
        <w:t>et al.</w:t>
      </w:r>
      <w:r>
        <w:rPr/>
        <w:t>, 1997). More recently, clinical trials have confirmed the ability of 5-HT</w:t>
      </w:r>
      <w:r>
        <w:rPr>
          <w:vertAlign w:val="subscript"/>
        </w:rPr>
        <w:t xml:space="preserve">1F </w:t>
      </w:r>
      <w:r>
        <w:rPr/>
        <w:t>agonists to successfully abort migraine attacks without some of the vasoconstrictory side effects of other therapeutics targeting the 5-HT</w:t>
      </w:r>
      <w:r>
        <w:rPr>
          <w:vertAlign w:val="subscript"/>
        </w:rPr>
        <w:t xml:space="preserve">1B/D </w:t>
      </w:r>
      <w:r>
        <w:rPr/>
        <w:t xml:space="preserve">receptors (Neeb, Meents, &amp; Reuter, </w:t>
      </w:r>
      <w:commentRangeStart w:id="138"/>
      <w:r>
        <w:rPr/>
        <w:t>2010</w:t>
      </w:r>
      <w:r>
        <w:rPr/>
      </w:r>
      <w:commentRangeEnd w:id="138"/>
      <w:r>
        <w:commentReference w:id="138"/>
      </w:r>
      <w:r>
        <w:rPr/>
        <w:t xml:space="preserve">; Akerman, Romero-Reyes, &amp; Holland, </w:t>
      </w:r>
      <w:commentRangeStart w:id="139"/>
      <w:r>
        <w:rPr/>
        <w:t>2012</w:t>
      </w:r>
      <w:r>
        <w:rPr/>
      </w:r>
      <w:commentRangeEnd w:id="139"/>
      <w:r>
        <w:commentReference w:id="139"/>
      </w:r>
      <w:r>
        <w:rPr/>
        <w:t>).</w:t>
      </w:r>
    </w:p>
    <w:p>
      <w:pPr>
        <w:pStyle w:val="Normal"/>
        <w:spacing w:lineRule="auto" w:line="480"/>
        <w:rPr/>
      </w:pPr>
      <w:r>
        <w:rPr/>
      </w:r>
    </w:p>
    <w:p>
      <w:pPr>
        <w:pStyle w:val="Normal"/>
        <w:spacing w:lineRule="auto" w:line="480"/>
        <w:rPr>
          <w:b/>
          <w:b/>
          <w:del w:id="209" w:author="Chang, Steve" w:date="2020-05-08T15:28:00Z"/>
        </w:rPr>
      </w:pPr>
      <w:r>
        <w:rPr>
          <w:b/>
        </w:rPr>
        <w:t>5-HT</w:t>
      </w:r>
      <w:r>
        <w:rPr>
          <w:b/>
          <w:vertAlign w:val="subscript"/>
        </w:rPr>
        <w:t>1F</w:t>
      </w:r>
      <w:r>
        <w:rPr>
          <w:b/>
        </w:rPr>
        <w:t xml:space="preserve"> and Sleep.</w:t>
      </w:r>
      <w:ins w:id="208" w:author="Chang, Steve" w:date="2020-05-08T15:28:00Z">
        <w:r>
          <w:rPr/>
          <w:t xml:space="preserve">  </w:t>
        </w:r>
      </w:ins>
    </w:p>
    <w:p>
      <w:pPr>
        <w:pStyle w:val="Normal"/>
        <w:spacing w:lineRule="auto" w:line="480"/>
        <w:jc w:val="both"/>
        <w:pPrChange w:id="0" w:author="Chang, Steve" w:date="2020-05-08T15:28:00Z">
          <w:pPr>
            <w:spacing w:lineRule="auto" w:line="480"/>
          </w:pPr>
        </w:pPrChange>
        <w:rPr/>
      </w:pPr>
      <w:r>
        <w:rPr/>
        <w:t>While studies directly linking 5-HT</w:t>
      </w:r>
      <w:r>
        <w:rPr>
          <w:vertAlign w:val="subscript"/>
        </w:rPr>
        <w:t>1F</w:t>
      </w:r>
      <w:r>
        <w:rPr/>
        <w:t xml:space="preserve"> and sleep are limited, their association may also be explained by the role of 5-HT</w:t>
      </w:r>
      <w:r>
        <w:rPr>
          <w:vertAlign w:val="subscript"/>
        </w:rPr>
        <w:t>1F</w:t>
      </w:r>
      <w:r>
        <w:rPr/>
        <w:t xml:space="preserve"> in migraine relief. As one comprehensive review shows, one of the most common side effects found in clinical trials for targeted 5-HT</w:t>
      </w:r>
      <w:r>
        <w:rPr>
          <w:vertAlign w:val="subscript"/>
        </w:rPr>
        <w:t xml:space="preserve">1F </w:t>
      </w:r>
      <w:r>
        <w:rPr/>
        <w:t xml:space="preserve">therapies include somnolence, fatigue, and lethargy (Vila-Pueyo, </w:t>
      </w:r>
      <w:commentRangeStart w:id="140"/>
      <w:r>
        <w:rPr/>
        <w:t>2018</w:t>
      </w:r>
      <w:r>
        <w:rPr/>
      </w:r>
      <w:commentRangeEnd w:id="140"/>
      <w:r>
        <w:commentReference w:id="140"/>
      </w:r>
      <w:r>
        <w:rPr/>
        <w:t>).</w:t>
      </w:r>
    </w:p>
    <w:p>
      <w:pPr>
        <w:pStyle w:val="Normal"/>
        <w:spacing w:lineRule="auto" w:line="480"/>
        <w:rPr/>
      </w:pPr>
      <w:r>
        <w:rPr/>
      </w:r>
    </w:p>
    <w:p>
      <w:pPr>
        <w:pStyle w:val="Normal"/>
        <w:spacing w:lineRule="auto" w:line="480"/>
        <w:rPr/>
      </w:pPr>
      <w:r>
        <w:rPr>
          <w:b/>
        </w:rPr>
        <w:t>5-HT</w:t>
      </w:r>
      <w:r>
        <w:rPr>
          <w:b/>
          <w:vertAlign w:val="subscript"/>
        </w:rPr>
        <w:t>2A</w:t>
      </w:r>
    </w:p>
    <w:p>
      <w:pPr>
        <w:pStyle w:val="Normal"/>
        <w:spacing w:lineRule="auto" w:line="480"/>
        <w:jc w:val="both"/>
        <w:pPrChange w:id="0" w:author="Chang, Steve" w:date="2020-05-08T15:29:00Z">
          <w:pPr>
            <w:spacing w:lineRule="auto" w:line="480"/>
          </w:pPr>
        </w:pPrChange>
        <w:rPr/>
      </w:pPr>
      <w:r>
        <w:rPr/>
        <w:t>The 5-HT</w:t>
      </w:r>
      <w:r>
        <w:rPr>
          <w:vertAlign w:val="subscript"/>
        </w:rPr>
        <w:t>2A</w:t>
      </w:r>
      <w:r>
        <w:rPr/>
        <w:t xml:space="preserve"> receptor was the second most referenced after the 1A receptor, mentioned in 2,</w:t>
      </w:r>
      <w:commentRangeStart w:id="141"/>
      <w:r>
        <w:rPr/>
        <w:t xml:space="preserve">595 </w:t>
      </w:r>
      <w:r>
        <w:rPr/>
      </w:r>
      <w:commentRangeEnd w:id="141"/>
      <w:r>
        <w:commentReference w:id="141"/>
      </w:r>
      <w:r>
        <w:rPr/>
        <w:t>papers. 1,778 of these papers also referenced a topic of interest. Our analyses revealed seven significant topic relationships (Table 7).</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Schizophrenia</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281</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.015</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Psychedelics</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38</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Psychosis</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55</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Mood</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109</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.008</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.002</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Cognition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181</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.025</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.002</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Impulsivity</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36</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.010</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Compulsivity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17</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.018</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7. </w:t>
      </w:r>
      <w:r>
        <w:rPr>
          <w:i/>
        </w:rPr>
        <w:t>Probabilistic co-occurrence results between 5-HT</w:t>
      </w:r>
      <w:r>
        <w:rPr>
          <w:i/>
          <w:vertAlign w:val="subscript"/>
        </w:rPr>
        <w:t>2A</w:t>
      </w:r>
      <w:r>
        <w:rPr>
          <w:i/>
        </w:rPr>
        <w:t xml:space="preserve"> and behavioral topics.</w:t>
      </w:r>
    </w:p>
    <w:p>
      <w:pPr>
        <w:pStyle w:val="Normal"/>
        <w:spacing w:lineRule="auto" w:line="480"/>
        <w:rPr>
          <w:b/>
          <w:b/>
          <w:ins w:id="211" w:author="Chang, Steve" w:date="2020-05-08T15:30:00Z"/>
        </w:rPr>
      </w:pPr>
      <w:ins w:id="210" w:author="Chang, Steve" w:date="2020-05-08T15:30:00Z">
        <w:r>
          <w:rPr>
            <w:b/>
          </w:rPr>
        </w:r>
      </w:ins>
    </w:p>
    <w:p>
      <w:pPr>
        <w:pStyle w:val="Normal"/>
        <w:spacing w:lineRule="auto" w:line="480"/>
        <w:rPr>
          <w:b/>
          <w:b/>
          <w:del w:id="213" w:author="Chang, Steve" w:date="2020-05-08T15:30:00Z"/>
        </w:rPr>
      </w:pPr>
      <w:r>
        <w:rPr>
          <w:b/>
        </w:rPr>
        <w:t>5-HT</w:t>
      </w:r>
      <w:r>
        <w:rPr>
          <w:b/>
          <w:vertAlign w:val="subscript"/>
        </w:rPr>
        <w:t>2A</w:t>
      </w:r>
      <w:r>
        <w:rPr>
          <w:b/>
        </w:rPr>
        <w:t xml:space="preserve"> and Schizophrenia, Psychedelics, &amp; Related Topics.</w:t>
      </w:r>
      <w:ins w:id="212" w:author="Chang, Steve" w:date="2020-05-08T15:30:00Z">
        <w:r>
          <w:rPr/>
          <w:t xml:space="preserve">  </w:t>
        </w:r>
      </w:ins>
    </w:p>
    <w:p>
      <w:pPr>
        <w:pStyle w:val="Normal"/>
        <w:spacing w:lineRule="auto" w:line="480"/>
        <w:jc w:val="both"/>
        <w:rPr/>
      </w:pPr>
      <w:r>
        <w:rPr/>
        <w:t>The 5-HT</w:t>
      </w:r>
      <w:r>
        <w:rPr>
          <w:vertAlign w:val="subscript"/>
        </w:rPr>
        <w:t>2A</w:t>
      </w:r>
      <w:r>
        <w:rPr/>
        <w:t xml:space="preserve"> receptor has been widely studied in association with various neuropsychiatric and neurodegenerative disorders, largely due to its role as a </w:t>
      </w:r>
      <w:ins w:id="214" w:author="Chang, Steve" w:date="2020-05-08T15:30:00Z">
        <w:r>
          <w:rPr/>
          <w:t xml:space="preserve">therapeutic </w:t>
        </w:r>
      </w:ins>
      <w:r>
        <w:rPr/>
        <w:t>target for several hallucinogens, antipsychotics, and antidepressants. Many early studies demonstrated the affinity of both classes of hallucinogens (indoleamines and the phenethylamines), to 5-HT</w:t>
      </w:r>
      <w:r>
        <w:rPr>
          <w:vertAlign w:val="subscript"/>
        </w:rPr>
        <w:t>2A</w:t>
      </w:r>
      <w:r>
        <w:rPr/>
        <w:t xml:space="preserve"> as well as the ability of these agents to elicit hallucinogenic effects by acting as an agonist to activate the receptor (Mckenna </w:t>
      </w:r>
      <w:r>
        <w:rPr>
          <w:i/>
        </w:rPr>
        <w:t>et al.</w:t>
      </w:r>
      <w:r>
        <w:rPr/>
        <w:t xml:space="preserve">, </w:t>
      </w:r>
      <w:commentRangeStart w:id="142"/>
      <w:r>
        <w:rPr/>
        <w:t>1990</w:t>
      </w:r>
      <w:r>
        <w:rPr/>
      </w:r>
      <w:commentRangeEnd w:id="142"/>
      <w:r>
        <w:commentReference w:id="142"/>
      </w:r>
      <w:r>
        <w:rPr/>
        <w:t xml:space="preserve">; Aghajanian &amp; Marek, </w:t>
      </w:r>
      <w:commentRangeStart w:id="143"/>
      <w:r>
        <w:rPr/>
        <w:t>1999</w:t>
      </w:r>
      <w:r>
        <w:rPr/>
      </w:r>
      <w:commentRangeEnd w:id="143"/>
      <w:r>
        <w:commentReference w:id="143"/>
      </w:r>
      <w:r>
        <w:rPr/>
        <w:t xml:space="preserve">). Closely related to hallucination is psychosis, a mental condition characterized by a loss of touch with reality that may or may not involve hallucinations. Early studies have additionally shown that agonists for the receptor can also increase psychosis while antagonists for the receptor can decrease psychosis and psychosis-like behaviors (Schmidt </w:t>
      </w:r>
      <w:r>
        <w:rPr>
          <w:i/>
        </w:rPr>
        <w:t>et al.</w:t>
      </w:r>
      <w:r>
        <w:rPr/>
        <w:t xml:space="preserve">, </w:t>
      </w:r>
      <w:commentRangeStart w:id="144"/>
      <w:r>
        <w:rPr/>
        <w:t>1995</w:t>
      </w:r>
      <w:r>
        <w:rPr/>
      </w:r>
      <w:commentRangeEnd w:id="144"/>
      <w:r>
        <w:commentReference w:id="144"/>
      </w:r>
      <w:r>
        <w:rPr/>
        <w:t xml:space="preserve">; Meltzer, </w:t>
      </w:r>
      <w:commentRangeStart w:id="145"/>
      <w:r>
        <w:rPr/>
        <w:t>1999</w:t>
      </w:r>
      <w:r>
        <w:rPr/>
      </w:r>
      <w:commentRangeEnd w:id="145"/>
      <w:r>
        <w:commentReference w:id="145"/>
      </w:r>
      <w:r>
        <w:rPr/>
        <w:t xml:space="preserve">; Umbricht </w:t>
      </w:r>
      <w:r>
        <w:rPr>
          <w:i/>
        </w:rPr>
        <w:t>et al.</w:t>
      </w:r>
      <w:r>
        <w:rPr/>
        <w:t xml:space="preserve">, </w:t>
      </w:r>
      <w:commentRangeStart w:id="146"/>
      <w:r>
        <w:rPr/>
        <w:t>2002</w:t>
      </w:r>
      <w:r>
        <w:rPr/>
      </w:r>
      <w:commentRangeEnd w:id="146"/>
      <w:r>
        <w:commentReference w:id="146"/>
      </w:r>
      <w:r>
        <w:rPr/>
        <w:t xml:space="preserve">). These therapeutic effects have been well documented in a number of disease models including schizophrenia, Parkinson’s, and Alzheimer’s, underscoring the complex and diverse pathophysiologies of psychosis through serotonergic receptors (Nyberg </w:t>
      </w:r>
      <w:r>
        <w:rPr>
          <w:i/>
        </w:rPr>
        <w:t>et al.</w:t>
      </w:r>
      <w:r>
        <w:rPr/>
        <w:t xml:space="preserve">, </w:t>
      </w:r>
      <w:commentRangeStart w:id="147"/>
      <w:r>
        <w:rPr/>
        <w:t>1999</w:t>
      </w:r>
      <w:r>
        <w:rPr/>
      </w:r>
      <w:commentRangeEnd w:id="147"/>
      <w:r>
        <w:commentReference w:id="147"/>
      </w:r>
      <w:r>
        <w:rPr/>
        <w:t xml:space="preserve">; Price, Bonhaus, &amp; McFarland, </w:t>
      </w:r>
      <w:commentRangeStart w:id="148"/>
      <w:r>
        <w:rPr/>
        <w:t>2012</w:t>
      </w:r>
      <w:r>
        <w:rPr/>
      </w:r>
      <w:commentRangeEnd w:id="148"/>
      <w:r>
        <w:commentReference w:id="148"/>
      </w:r>
      <w:r>
        <w:rPr/>
        <w:t xml:space="preserve">). </w:t>
      </w:r>
    </w:p>
    <w:p>
      <w:pPr>
        <w:pStyle w:val="Normal"/>
        <w:spacing w:lineRule="auto" w:line="480"/>
        <w:jc w:val="both"/>
        <w:pPrChange w:id="0" w:author="Chang, Steve" w:date="2020-05-08T15:30:00Z">
          <w:pPr>
            <w:spacing w:lineRule="auto" w:line="480"/>
          </w:pPr>
        </w:pPrChange>
        <w:rPr/>
      </w:pPr>
      <w:r>
        <w:rPr/>
        <w:tab/>
      </w:r>
    </w:p>
    <w:p>
      <w:pPr>
        <w:pStyle w:val="Normal"/>
        <w:spacing w:lineRule="auto" w:line="480"/>
        <w:jc w:val="both"/>
        <w:pPrChange w:id="0" w:author="Chang, Steve" w:date="2020-05-08T15:31:00Z">
          <w:pPr>
            <w:spacing w:lineRule="auto" w:line="480"/>
          </w:pPr>
        </w:pPrChange>
        <w:rPr/>
      </w:pPr>
      <w:commentRangeStart w:id="149"/>
      <w:r>
        <w:rPr/>
        <w:t>More</w:t>
      </w:r>
      <w:r>
        <w:rPr/>
      </w:r>
      <w:commentRangeEnd w:id="149"/>
      <w:r>
        <w:commentReference w:id="149"/>
      </w:r>
      <w:r>
        <w:rPr/>
        <w:t xml:space="preserve"> recent studies have also proposed additional functions of the 5-HT</w:t>
      </w:r>
      <w:r>
        <w:rPr>
          <w:vertAlign w:val="subscript"/>
        </w:rPr>
        <w:t>2A</w:t>
      </w:r>
      <w:r>
        <w:rPr/>
        <w:t xml:space="preserve"> receptor, as analyses in postmortem patients established a significant correlation between global reduction of 5-HT</w:t>
      </w:r>
      <w:r>
        <w:rPr>
          <w:vertAlign w:val="subscript"/>
        </w:rPr>
        <w:t>2A</w:t>
      </w:r>
      <w:r>
        <w:rPr/>
        <w:t xml:space="preserve"> binding and cognitive impairments, depression, and anxiety (Hasselbalch </w:t>
      </w:r>
      <w:r>
        <w:rPr>
          <w:i/>
        </w:rPr>
        <w:t>et al.</w:t>
      </w:r>
      <w:r>
        <w:rPr/>
        <w:t xml:space="preserve">, </w:t>
      </w:r>
      <w:commentRangeStart w:id="150"/>
      <w:r>
        <w:rPr/>
        <w:t>2008</w:t>
      </w:r>
      <w:r>
        <w:rPr/>
      </w:r>
      <w:commentRangeEnd w:id="150"/>
      <w:r>
        <w:commentReference w:id="150"/>
      </w:r>
      <w:r>
        <w:rPr/>
        <w:t>). However, both agonists and antagonists for the receptor have been shown to enhance and block various different forms of memory consolidation and learning (i.e. contextual fear memory, object memory, declarative memory, spatial learning), suggesting that 5-HT</w:t>
      </w:r>
      <w:r>
        <w:rPr>
          <w:vertAlign w:val="subscript"/>
        </w:rPr>
        <w:t xml:space="preserve">2A </w:t>
      </w:r>
      <w:r>
        <w:rPr/>
        <w:t xml:space="preserve">may have a complex influence on cognition (Harvey, </w:t>
      </w:r>
      <w:commentRangeStart w:id="151"/>
      <w:r>
        <w:rPr/>
        <w:t>2003</w:t>
      </w:r>
      <w:r>
        <w:rPr/>
      </w:r>
      <w:commentRangeEnd w:id="151"/>
      <w:r>
        <w:commentReference w:id="151"/>
      </w:r>
      <w:r>
        <w:rPr/>
        <w:t xml:space="preserve">; Boulougouris, Glennon, &amp; Robbins, </w:t>
      </w:r>
      <w:commentRangeStart w:id="152"/>
      <w:r>
        <w:rPr/>
        <w:t>2008</w:t>
      </w:r>
      <w:r>
        <w:rPr/>
      </w:r>
      <w:commentRangeEnd w:id="152"/>
      <w:r>
        <w:commentReference w:id="152"/>
      </w:r>
      <w:r>
        <w:rPr/>
        <w:t xml:space="preserve">; Bekinschtein </w:t>
      </w:r>
      <w:r>
        <w:rPr>
          <w:i/>
        </w:rPr>
        <w:t>et al.</w:t>
      </w:r>
      <w:r>
        <w:rPr/>
        <w:t xml:space="preserve">, </w:t>
      </w:r>
      <w:commentRangeStart w:id="153"/>
      <w:r>
        <w:rPr/>
        <w:t>2013</w:t>
      </w:r>
      <w:r>
        <w:rPr/>
      </w:r>
      <w:commentRangeEnd w:id="153"/>
      <w:r>
        <w:commentReference w:id="153"/>
      </w:r>
      <w:r>
        <w:rPr/>
        <w:t xml:space="preserve">). These results are likely due to the fact that serotonergic fibers innervate various important nodes such as the prefrontal cortex, which is implicated in decision making, cognitive </w:t>
      </w:r>
      <w:del w:id="215" w:author="Chang, Steve" w:date="2020-05-08T15:32:00Z">
        <w:r>
          <w:rPr/>
          <w:delText>behaviors</w:delText>
        </w:r>
      </w:del>
      <w:ins w:id="216" w:author="Chang, Steve" w:date="2020-05-08T15:32:00Z">
        <w:r>
          <w:rPr/>
          <w:t>control</w:t>
        </w:r>
      </w:ins>
      <w:r>
        <w:rPr/>
        <w:t xml:space="preserve">, and emotional </w:t>
      </w:r>
      <w:del w:id="217" w:author="Chang, Steve" w:date="2020-05-08T15:32:00Z">
        <w:r>
          <w:rPr/>
          <w:delText xml:space="preserve">responses </w:delText>
        </w:r>
      </w:del>
      <w:ins w:id="218" w:author="Chang, Steve" w:date="2020-05-08T15:32:00Z">
        <w:r>
          <w:rPr/>
          <w:t xml:space="preserve">regulation </w:t>
        </w:r>
      </w:ins>
      <w:r>
        <w:rPr/>
        <w:t xml:space="preserve">among other functions, as well as many critical nodes in the temporal lobe memory system, including the amygdala and hippocampus (Zhang &amp; Stackman, </w:t>
      </w:r>
      <w:commentRangeStart w:id="154"/>
      <w:r>
        <w:rPr/>
        <w:t>2015</w:t>
      </w:r>
      <w:r>
        <w:rPr/>
      </w:r>
      <w:commentRangeEnd w:id="154"/>
      <w:r>
        <w:commentReference w:id="154"/>
      </w:r>
      <w:r>
        <w:rPr/>
        <w:t>).</w:t>
      </w:r>
    </w:p>
    <w:p>
      <w:pPr>
        <w:pStyle w:val="Normal"/>
        <w:spacing w:lineRule="auto" w:line="480"/>
        <w:ind w:firstLine="720"/>
        <w:jc w:val="both"/>
        <w:pPrChange w:id="0" w:author="Chang, Steve" w:date="2020-05-08T15:32:00Z">
          <w:pPr>
            <w:ind w:firstLine="720"/>
            <w:spacing w:lineRule="auto" w:line="480"/>
          </w:pPr>
        </w:pPrChange>
        <w:rPr/>
      </w:pPr>
      <w:commentRangeStart w:id="155"/>
      <w:r>
        <w:rPr/>
        <w:t>Given</w:t>
      </w:r>
      <w:r>
        <w:rPr/>
      </w:r>
      <w:commentRangeEnd w:id="155"/>
      <w:r>
        <w:commentReference w:id="155"/>
      </w:r>
      <w:r>
        <w:rPr/>
        <w:t xml:space="preserve"> all these clinical findings, antagonists for 5-HT</w:t>
      </w:r>
      <w:r>
        <w:rPr>
          <w:vertAlign w:val="subscript"/>
        </w:rPr>
        <w:t xml:space="preserve">2A </w:t>
      </w:r>
      <w:r>
        <w:rPr/>
        <w:t xml:space="preserve">have been most well studied as a treatment for schizophrenia due to its ability to simultaneously target multiple symptoms of the disorder including psychosis, affective distortions, and cognitive impairment (Poyurovsky </w:t>
      </w:r>
      <w:r>
        <w:rPr>
          <w:i/>
        </w:rPr>
        <w:t>et al</w:t>
      </w:r>
      <w:r>
        <w:rPr/>
        <w:t xml:space="preserve">., </w:t>
      </w:r>
      <w:commentRangeStart w:id="156"/>
      <w:r>
        <w:rPr/>
        <w:t>2003</w:t>
      </w:r>
      <w:r>
        <w:rPr/>
      </w:r>
      <w:commentRangeEnd w:id="156"/>
      <w:r>
        <w:commentReference w:id="156"/>
      </w:r>
      <w:r>
        <w:rPr/>
        <w:t xml:space="preserve">; Meltzer, Massey, &amp; Horiguchi, </w:t>
      </w:r>
      <w:commentRangeStart w:id="157"/>
      <w:r>
        <w:rPr/>
        <w:t>2012</w:t>
      </w:r>
      <w:r>
        <w:rPr/>
      </w:r>
      <w:commentRangeEnd w:id="157"/>
      <w:r>
        <w:commentReference w:id="157"/>
      </w:r>
      <w:r>
        <w:rPr/>
        <w:t>; ).</w:t>
      </w:r>
    </w:p>
    <w:p>
      <w:pPr>
        <w:pStyle w:val="Normal"/>
        <w:spacing w:lineRule="auto" w:line="480"/>
        <w:rPr/>
      </w:pPr>
      <w:r>
        <w:rPr/>
      </w:r>
    </w:p>
    <w:p>
      <w:pPr>
        <w:pStyle w:val="Normal"/>
        <w:spacing w:lineRule="auto" w:line="480"/>
        <w:rPr>
          <w:b/>
          <w:b/>
          <w:del w:id="220" w:author="Chang, Steve" w:date="2020-05-08T15:32:00Z"/>
        </w:rPr>
      </w:pPr>
      <w:r>
        <w:rPr>
          <w:b/>
        </w:rPr>
        <w:t>5-HT</w:t>
      </w:r>
      <w:r>
        <w:rPr>
          <w:b/>
          <w:vertAlign w:val="subscript"/>
        </w:rPr>
        <w:t>2A</w:t>
      </w:r>
      <w:r>
        <w:rPr>
          <w:b/>
        </w:rPr>
        <w:t xml:space="preserve"> and Impulsivity &amp; Compulsivity.</w:t>
      </w:r>
      <w:ins w:id="219" w:author="Chang, Steve" w:date="2020-05-08T15:32:00Z">
        <w:r>
          <w:rPr/>
          <w:t xml:space="preserve">  </w:t>
        </w:r>
      </w:ins>
    </w:p>
    <w:p>
      <w:pPr>
        <w:pStyle w:val="Normal"/>
        <w:spacing w:lineRule="auto" w:line="480"/>
        <w:jc w:val="both"/>
        <w:pPrChange w:id="0" w:author="Chang, Steve" w:date="2020-05-08T15:32:00Z">
          <w:pPr>
            <w:spacing w:lineRule="auto" w:line="480"/>
          </w:pPr>
        </w:pPrChange>
        <w:rPr/>
      </w:pPr>
      <w:r>
        <w:rPr/>
        <w:t>Well characterized antagonists to 5-HT</w:t>
      </w:r>
      <w:r>
        <w:rPr>
          <w:vertAlign w:val="subscript"/>
        </w:rPr>
        <w:t xml:space="preserve">2A </w:t>
      </w:r>
      <w:r>
        <w:rPr/>
        <w:t xml:space="preserve">have allowed for greater understanding of the association between the receptor subtype and two closely related behaviors, impulsivity and compulsivity. These antagonists have been shown to decrease premature responses and cue reactivity, using common measures of impulsivity such as the choice serial reaction time test (Winstanley </w:t>
      </w:r>
      <w:r>
        <w:rPr>
          <w:i/>
        </w:rPr>
        <w:t>et al.</w:t>
      </w:r>
      <w:r>
        <w:rPr/>
        <w:t xml:space="preserve">, </w:t>
      </w:r>
      <w:commentRangeStart w:id="158"/>
      <w:r>
        <w:rPr/>
        <w:t>2004</w:t>
      </w:r>
      <w:r>
        <w:rPr/>
      </w:r>
      <w:commentRangeEnd w:id="158"/>
      <w:r>
        <w:commentReference w:id="158"/>
      </w:r>
      <w:r>
        <w:rPr/>
        <w:t xml:space="preserve">; Scholler </w:t>
      </w:r>
      <w:r>
        <w:rPr>
          <w:i/>
        </w:rPr>
        <w:t>et al.</w:t>
      </w:r>
      <w:r>
        <w:rPr/>
        <w:t xml:space="preserve">, </w:t>
      </w:r>
      <w:commentRangeStart w:id="159"/>
      <w:r>
        <w:rPr/>
        <w:t>2018</w:t>
      </w:r>
      <w:r>
        <w:rPr/>
      </w:r>
      <w:commentRangeEnd w:id="159"/>
      <w:r>
        <w:commentReference w:id="159"/>
      </w:r>
      <w:r>
        <w:rPr/>
        <w:t>). Furthermore, antagonists to 2A were found to inhibit agents that reduced compulsive behaviors, establishing the therapeutic potential of 5-HT</w:t>
      </w:r>
      <w:r>
        <w:rPr>
          <w:vertAlign w:val="subscript"/>
        </w:rPr>
        <w:t>2A</w:t>
      </w:r>
      <w:r>
        <w:rPr/>
        <w:t xml:space="preserve"> to modulate compulsivity (Navarro </w:t>
      </w:r>
      <w:r>
        <w:rPr>
          <w:i/>
        </w:rPr>
        <w:t>et al.</w:t>
      </w:r>
      <w:r>
        <w:rPr/>
        <w:t xml:space="preserve">, </w:t>
      </w:r>
      <w:commentRangeStart w:id="160"/>
      <w:r>
        <w:rPr/>
        <w:t>2015</w:t>
      </w:r>
      <w:r>
        <w:rPr/>
      </w:r>
      <w:commentRangeEnd w:id="160"/>
      <w:r>
        <w:commentReference w:id="160"/>
      </w:r>
      <w:r>
        <w:rPr/>
        <w:t>). The interactions of 5-HT</w:t>
      </w:r>
      <w:r>
        <w:rPr>
          <w:vertAlign w:val="subscript"/>
        </w:rPr>
        <w:t xml:space="preserve">2A </w:t>
      </w:r>
      <w:r>
        <w:rPr/>
        <w:t>with reward pathways of the brain may be at the foundation of these effects, as studies have demonstrated that antagonists to 2A can significantly reduce amphetamine</w:t>
      </w:r>
      <w:ins w:id="221" w:author="Chang, Steve" w:date="2020-05-08T15:33:00Z">
        <w:r>
          <w:rPr/>
          <w:t>-induced</w:t>
        </w:r>
      </w:ins>
      <w:r>
        <w:rPr/>
        <w:t xml:space="preserve"> </w:t>
      </w:r>
      <w:del w:id="222" w:author="Chang, Steve" w:date="2020-05-08T15:33:00Z">
        <w:r>
          <w:rPr/>
          <w:delText xml:space="preserve">DA </w:delText>
        </w:r>
      </w:del>
      <w:ins w:id="223" w:author="Chang, Steve" w:date="2020-05-08T15:33:00Z">
        <w:r>
          <w:rPr/>
          <w:t xml:space="preserve">dopamine </w:t>
        </w:r>
      </w:ins>
      <w:r>
        <w:rPr/>
        <w:t xml:space="preserve">release and that </w:t>
      </w:r>
      <w:del w:id="224" w:author="Chang, Steve" w:date="2020-05-08T15:34:00Z">
        <w:r>
          <w:rPr/>
          <w:delText xml:space="preserve">OCD </w:delText>
        </w:r>
      </w:del>
      <w:r>
        <w:rPr/>
        <w:t xml:space="preserve">patients </w:t>
      </w:r>
      <w:ins w:id="225" w:author="Chang, Steve" w:date="2020-05-08T15:34:00Z">
        <w:r>
          <w:rPr/>
          <w:t xml:space="preserve">with obsessive compulsive disorder </w:t>
        </w:r>
      </w:ins>
      <w:r>
        <w:rPr/>
        <w:t>show higher concentration of 5-HT</w:t>
      </w:r>
      <w:r>
        <w:rPr>
          <w:vertAlign w:val="subscript"/>
        </w:rPr>
        <w:t xml:space="preserve">2A </w:t>
      </w:r>
      <w:r>
        <w:rPr/>
        <w:t xml:space="preserve">receptors and increased binding in the caudate nucleus (Porras </w:t>
      </w:r>
      <w:r>
        <w:rPr>
          <w:i/>
        </w:rPr>
        <w:t>et al.</w:t>
      </w:r>
      <w:r>
        <w:rPr/>
        <w:t xml:space="preserve">, </w:t>
      </w:r>
      <w:commentRangeStart w:id="161"/>
      <w:r>
        <w:rPr/>
        <w:t>2002</w:t>
      </w:r>
      <w:r>
        <w:rPr/>
      </w:r>
      <w:commentRangeEnd w:id="161"/>
      <w:r>
        <w:commentReference w:id="161"/>
      </w:r>
      <w:r>
        <w:rPr/>
        <w:t xml:space="preserve">; Adams </w:t>
      </w:r>
      <w:r>
        <w:rPr>
          <w:i/>
        </w:rPr>
        <w:t>et al</w:t>
      </w:r>
      <w:r>
        <w:rPr/>
        <w:t xml:space="preserve">., </w:t>
      </w:r>
      <w:commentRangeStart w:id="162"/>
      <w:r>
        <w:rPr/>
        <w:t>2005</w:t>
      </w:r>
      <w:r>
        <w:rPr/>
      </w:r>
      <w:commentRangeEnd w:id="162"/>
      <w:r>
        <w:commentReference w:id="162"/>
      </w:r>
      <w:r>
        <w:rPr/>
        <w:t xml:space="preserve">). </w:t>
      </w:r>
    </w:p>
    <w:p>
      <w:pPr>
        <w:pStyle w:val="Normal"/>
        <w:spacing w:lineRule="auto" w:line="480"/>
        <w:rPr/>
      </w:pPr>
      <w:r>
        <w:rPr/>
      </w:r>
    </w:p>
    <w:p>
      <w:pPr>
        <w:pStyle w:val="Normal"/>
        <w:spacing w:lineRule="auto" w:line="480"/>
        <w:rPr/>
      </w:pPr>
      <w:r>
        <w:rPr>
          <w:b/>
        </w:rPr>
        <w:t>5-HT</w:t>
      </w:r>
      <w:r>
        <w:rPr>
          <w:b/>
          <w:vertAlign w:val="subscript"/>
        </w:rPr>
        <w:t>2B</w:t>
      </w:r>
    </w:p>
    <w:p>
      <w:pPr>
        <w:pStyle w:val="Normal"/>
        <w:spacing w:lineRule="auto" w:line="480"/>
        <w:jc w:val="both"/>
        <w:pPrChange w:id="0" w:author="Chang, Steve" w:date="2020-05-08T15:52:00Z">
          <w:pPr>
            <w:spacing w:lineRule="auto" w:line="480"/>
          </w:pPr>
        </w:pPrChange>
        <w:rPr/>
      </w:pPr>
      <w:r>
        <w:rPr/>
        <w:t>The 5-HT</w:t>
      </w:r>
      <w:r>
        <w:rPr>
          <w:vertAlign w:val="subscript"/>
        </w:rPr>
        <w:t>2B</w:t>
      </w:r>
      <w:r>
        <w:rPr/>
        <w:t xml:space="preserve"> receptor was mentioned in </w:t>
      </w:r>
      <w:commentRangeStart w:id="163"/>
      <w:r>
        <w:rPr/>
        <w:t xml:space="preserve">339 </w:t>
      </w:r>
      <w:r>
        <w:rPr/>
      </w:r>
      <w:commentRangeEnd w:id="163"/>
      <w:r>
        <w:commentReference w:id="163"/>
      </w:r>
      <w:r>
        <w:rPr/>
        <w:t xml:space="preserve">papers, </w:t>
      </w:r>
      <w:ins w:id="226" w:author="Chang, Steve" w:date="2020-05-08T15:51:00Z">
        <w:r>
          <w:rPr/>
          <w:t xml:space="preserve">with </w:t>
        </w:r>
      </w:ins>
      <w:r>
        <w:rPr/>
        <w:t xml:space="preserve">74 </w:t>
      </w:r>
      <w:del w:id="227" w:author="Chang, Steve" w:date="2020-05-08T15:51:00Z">
        <w:r>
          <w:rPr/>
          <w:delText xml:space="preserve">mentioning </w:delText>
        </w:r>
      </w:del>
      <w:ins w:id="228" w:author="Chang, Steve" w:date="2020-05-08T15:51:00Z">
        <w:r>
          <w:rPr/>
          <w:t>including</w:t>
        </w:r>
      </w:ins>
      <w:ins w:id="229" w:author="Chang, Steve" w:date="2020-05-08T15:51:00Z">
        <w:r>
          <w:rPr/>
          <w:t xml:space="preserve"> </w:t>
        </w:r>
      </w:ins>
      <w:r>
        <w:rPr/>
        <w:t>a topic of interest, and we discovered five significant topic relationships (Table 8).</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Cardiovascular</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13</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Obesity</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10</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Anxiogenic</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14</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Anxiolytic</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29</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.005</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Vasoconstriction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6</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.015</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r>
    </w:tbl>
    <w:p>
      <w:pPr>
        <w:pStyle w:val="Normal"/>
        <w:spacing w:lineRule="auto" w:line="480"/>
        <w:rPr/>
      </w:pPr>
      <w:r>
        <w:rPr/>
      </w:r>
    </w:p>
    <w:p>
      <w:pPr>
        <w:pStyle w:val="Normal"/>
        <w:spacing w:lineRule="auto" w:line="480"/>
        <w:rPr>
          <w:i/>
          <w:i/>
        </w:rPr>
      </w:pPr>
      <w:r>
        <w:rPr/>
        <w:t xml:space="preserve">Table 8. </w:t>
      </w:r>
      <w:r>
        <w:rPr>
          <w:i/>
        </w:rPr>
        <w:t>Probabilistic co-occurrence results between 5-HT</w:t>
      </w:r>
      <w:r>
        <w:rPr>
          <w:i/>
          <w:vertAlign w:val="subscript"/>
        </w:rPr>
        <w:t>2B</w:t>
      </w:r>
      <w:r>
        <w:rPr>
          <w:i/>
        </w:rPr>
        <w:t xml:space="preserve"> and behavioral topics.</w:t>
      </w:r>
    </w:p>
    <w:p>
      <w:pPr>
        <w:pStyle w:val="Normal"/>
        <w:spacing w:lineRule="auto" w:line="480"/>
        <w:rPr>
          <w:b/>
          <w:b/>
          <w:ins w:id="231" w:author="Chang, Steve" w:date="2020-05-08T15:52:00Z"/>
        </w:rPr>
      </w:pPr>
      <w:ins w:id="230" w:author="Chang, Steve" w:date="2020-05-08T15:52:00Z">
        <w:r>
          <w:rPr>
            <w:b/>
          </w:rPr>
        </w:r>
      </w:ins>
    </w:p>
    <w:p>
      <w:pPr>
        <w:pStyle w:val="Normal"/>
        <w:spacing w:lineRule="auto" w:line="480"/>
        <w:rPr>
          <w:b/>
          <w:b/>
          <w:del w:id="233" w:author="Chang, Steve" w:date="2020-05-08T15:52:00Z"/>
        </w:rPr>
      </w:pPr>
      <w:r>
        <w:rPr>
          <w:b/>
        </w:rPr>
        <w:t>5-HT</w:t>
      </w:r>
      <w:r>
        <w:rPr>
          <w:b/>
          <w:vertAlign w:val="subscript"/>
        </w:rPr>
        <w:t>2B</w:t>
      </w:r>
      <w:r>
        <w:rPr>
          <w:b/>
        </w:rPr>
        <w:t xml:space="preserve"> and Cardiovascular &amp; Vasoconstriction.</w:t>
      </w:r>
      <w:ins w:id="232" w:author="Chang, Steve" w:date="2020-05-08T15:52:00Z">
        <w:r>
          <w:rPr/>
          <w:t xml:space="preserve">  </w:t>
        </w:r>
      </w:ins>
    </w:p>
    <w:p>
      <w:pPr>
        <w:pStyle w:val="Normal"/>
        <w:spacing w:lineRule="auto" w:line="480"/>
        <w:jc w:val="both"/>
        <w:pPrChange w:id="0" w:author="Chang, Steve" w:date="2020-05-08T15:52:00Z">
          <w:pPr>
            <w:spacing w:lineRule="auto" w:line="480"/>
          </w:pPr>
        </w:pPrChange>
        <w:rPr/>
      </w:pPr>
      <w:r>
        <w:rPr/>
        <w:t>Early studies in the 1990s established the expression of 5-HT</w:t>
      </w:r>
      <w:r>
        <w:rPr>
          <w:vertAlign w:val="subscript"/>
        </w:rPr>
        <w:t>2B</w:t>
      </w:r>
      <w:r>
        <w:rPr/>
        <w:t xml:space="preserve"> in the myocardium, or muscular tissue of the heart (Choi &amp; Maroteaux, </w:t>
      </w:r>
      <w:commentRangeStart w:id="164"/>
      <w:r>
        <w:rPr/>
        <w:t>1996</w:t>
      </w:r>
      <w:r>
        <w:rPr/>
      </w:r>
      <w:commentRangeEnd w:id="164"/>
      <w:r>
        <w:commentReference w:id="164"/>
      </w:r>
      <w:r>
        <w:rPr/>
        <w:t>). Since then, further investigations have elucidated the role of the receptor in cardiovascular disease and vasoconstriction. For example, mutations in the 5-HT</w:t>
      </w:r>
      <w:r>
        <w:rPr>
          <w:vertAlign w:val="subscript"/>
        </w:rPr>
        <w:t xml:space="preserve">2B </w:t>
      </w:r>
      <w:r>
        <w:rPr/>
        <w:t xml:space="preserve">receptor have been shown to cause cardiomyopathy and disruption of intercalated discs, suggesting that the receptor may play a role in regulating cardiac structure and function (Nebigil </w:t>
      </w:r>
      <w:r>
        <w:rPr>
          <w:i/>
        </w:rPr>
        <w:t>et al.</w:t>
      </w:r>
      <w:r>
        <w:rPr/>
        <w:t xml:space="preserve">, </w:t>
      </w:r>
      <w:commentRangeStart w:id="165"/>
      <w:r>
        <w:rPr/>
        <w:t>2001</w:t>
      </w:r>
      <w:r>
        <w:rPr/>
      </w:r>
      <w:commentRangeEnd w:id="165"/>
      <w:r>
        <w:commentReference w:id="165"/>
      </w:r>
      <w:r>
        <w:rPr/>
        <w:t>). This may in part be explained by the influence of 5-HT</w:t>
      </w:r>
      <w:r>
        <w:rPr>
          <w:vertAlign w:val="subscript"/>
        </w:rPr>
        <w:t xml:space="preserve">2B </w:t>
      </w:r>
      <w:r>
        <w:rPr/>
        <w:t>on</w:t>
      </w:r>
      <w:r>
        <w:rPr>
          <w:vertAlign w:val="subscript"/>
        </w:rPr>
        <w:t xml:space="preserve"> </w:t>
      </w:r>
      <w:r>
        <w:rPr/>
        <w:t xml:space="preserve">the NAD(P)H pathway, as receptor blockade has been shown to prevent increased NAD(P)H oxidase activity and hypertrophy (Monassier </w:t>
      </w:r>
      <w:r>
        <w:rPr>
          <w:i/>
        </w:rPr>
        <w:t>et al.</w:t>
      </w:r>
      <w:r>
        <w:rPr/>
        <w:t xml:space="preserve">, </w:t>
      </w:r>
      <w:commentRangeStart w:id="166"/>
      <w:r>
        <w:rPr/>
        <w:t>2008</w:t>
      </w:r>
      <w:r>
        <w:rPr/>
      </w:r>
      <w:commentRangeEnd w:id="166"/>
      <w:r>
        <w:commentReference w:id="166"/>
      </w:r>
      <w:r>
        <w:rPr/>
        <w:t>). Moreover, antagonists against 5-HT</w:t>
      </w:r>
      <w:r>
        <w:rPr>
          <w:vertAlign w:val="subscript"/>
        </w:rPr>
        <w:t>2B</w:t>
      </w:r>
      <w:r>
        <w:rPr/>
        <w:t xml:space="preserve"> have been shown to reduce vasoconstriction, suggesting that the receptor has a role in mediating this behavior (Fernandez </w:t>
      </w:r>
      <w:r>
        <w:rPr>
          <w:i/>
        </w:rPr>
        <w:t>et al.</w:t>
      </w:r>
      <w:r>
        <w:rPr/>
        <w:t xml:space="preserve">, </w:t>
      </w:r>
      <w:commentRangeStart w:id="167"/>
      <w:r>
        <w:rPr/>
        <w:t>2000</w:t>
      </w:r>
      <w:r>
        <w:rPr/>
      </w:r>
      <w:commentRangeEnd w:id="167"/>
      <w:r>
        <w:commentReference w:id="167"/>
      </w:r>
      <w:r>
        <w:rPr/>
        <w:t>).</w:t>
      </w:r>
    </w:p>
    <w:p>
      <w:pPr>
        <w:pStyle w:val="Normal"/>
        <w:spacing w:lineRule="auto" w:line="480"/>
        <w:rPr>
          <w:b/>
          <w:b/>
        </w:rPr>
      </w:pPr>
      <w:r>
        <w:rPr>
          <w:b/>
        </w:rPr>
      </w:r>
    </w:p>
    <w:p>
      <w:pPr>
        <w:pStyle w:val="Normal"/>
        <w:spacing w:lineRule="auto" w:line="480"/>
        <w:rPr>
          <w:b/>
          <w:b/>
          <w:del w:id="235" w:author="Chang, Steve" w:date="2020-05-08T15:53:00Z"/>
        </w:rPr>
      </w:pPr>
      <w:r>
        <w:rPr>
          <w:b/>
        </w:rPr>
        <w:t>5-HT</w:t>
      </w:r>
      <w:r>
        <w:rPr>
          <w:b/>
          <w:vertAlign w:val="subscript"/>
        </w:rPr>
        <w:t>2B</w:t>
      </w:r>
      <w:r>
        <w:rPr>
          <w:b/>
        </w:rPr>
        <w:t xml:space="preserve"> and Obesity.</w:t>
      </w:r>
      <w:ins w:id="234" w:author="Chang, Steve" w:date="2020-05-08T15:53:00Z">
        <w:r>
          <w:rPr/>
          <w:t xml:space="preserve">  </w:t>
        </w:r>
      </w:ins>
    </w:p>
    <w:p>
      <w:pPr>
        <w:pStyle w:val="Normal"/>
        <w:spacing w:lineRule="auto" w:line="480"/>
        <w:jc w:val="both"/>
        <w:pPrChange w:id="0" w:author="Chang, Steve" w:date="2020-05-08T15:53:00Z">
          <w:pPr>
            <w:spacing w:lineRule="auto" w:line="480"/>
          </w:pPr>
        </w:pPrChange>
        <w:rPr/>
      </w:pPr>
      <w:r>
        <w:rPr/>
        <w:t xml:space="preserve">In addition to the </w:t>
      </w:r>
      <w:commentRangeStart w:id="168"/>
      <w:r>
        <w:rPr/>
        <w:t xml:space="preserve">CNS </w:t>
      </w:r>
      <w:r>
        <w:rPr/>
      </w:r>
      <w:commentRangeEnd w:id="168"/>
      <w:r>
        <w:commentReference w:id="168"/>
      </w:r>
      <w:r>
        <w:rPr/>
        <w:t>and myocardium, 5-HT</w:t>
      </w:r>
      <w:r>
        <w:rPr>
          <w:vertAlign w:val="subscript"/>
        </w:rPr>
        <w:t xml:space="preserve">2B </w:t>
      </w:r>
      <w:r>
        <w:rPr/>
        <w:t xml:space="preserve">receptors have also been located extensively throughout the gastrointestinal tract (Vickers &amp; Dourish, </w:t>
      </w:r>
      <w:commentRangeStart w:id="169"/>
      <w:r>
        <w:rPr/>
        <w:t>2004</w:t>
      </w:r>
      <w:r>
        <w:rPr/>
      </w:r>
      <w:commentRangeEnd w:id="169"/>
      <w:r>
        <w:commentReference w:id="169"/>
      </w:r>
      <w:r>
        <w:rPr/>
        <w:t xml:space="preserve">). Agonists for the receptor have been shown to increase eating behavior in mice. Furthermore, while there is no evidence that antagonists to 2B affect eating behavior alone, pretreatment of the receptor with antagonist blocks the ability of agonists to initiate food intake (Kennett, Ainsworth, &amp; Blackburn, </w:t>
      </w:r>
      <w:commentRangeStart w:id="170"/>
      <w:r>
        <w:rPr/>
        <w:t>1997</w:t>
      </w:r>
      <w:r>
        <w:rPr/>
      </w:r>
      <w:commentRangeEnd w:id="170"/>
      <w:r>
        <w:commentReference w:id="170"/>
      </w:r>
      <w:r>
        <w:rPr/>
        <w:t>). Later studies have additionally linked 5-HT</w:t>
      </w:r>
      <w:r>
        <w:rPr>
          <w:vertAlign w:val="subscript"/>
        </w:rPr>
        <w:t>2B</w:t>
      </w:r>
      <w:r>
        <w:rPr/>
        <w:t xml:space="preserve"> to diabetes, demonstrating that signaling through 2B promotes gluconeogenesis and increased expression of the receptor during gestation leads to β-cell proliferation (Oh, Park, &amp; Kim, </w:t>
      </w:r>
      <w:commentRangeStart w:id="171"/>
      <w:r>
        <w:rPr/>
        <w:t>2016</w:t>
      </w:r>
      <w:r>
        <w:rPr/>
      </w:r>
      <w:commentRangeEnd w:id="171"/>
      <w:r>
        <w:commentReference w:id="171"/>
      </w:r>
      <w:r>
        <w:rPr/>
        <w:t>).</w:t>
      </w:r>
    </w:p>
    <w:p>
      <w:pPr>
        <w:pStyle w:val="Normal"/>
        <w:spacing w:lineRule="auto" w:line="480"/>
        <w:rPr/>
      </w:pPr>
      <w:r>
        <w:rPr/>
      </w:r>
    </w:p>
    <w:p>
      <w:pPr>
        <w:pStyle w:val="Normal"/>
        <w:spacing w:lineRule="auto" w:line="480"/>
        <w:rPr>
          <w:b/>
          <w:b/>
          <w:del w:id="243" w:author="Chang, Steve" w:date="2020-05-08T15:54:00Z"/>
        </w:rPr>
      </w:pPr>
      <w:r>
        <w:rPr>
          <w:b/>
        </w:rPr>
        <w:t>5-HT</w:t>
      </w:r>
      <w:r>
        <w:rPr>
          <w:b/>
          <w:vertAlign w:val="subscript"/>
        </w:rPr>
        <w:t>2B</w:t>
      </w:r>
      <w:r>
        <w:rPr>
          <w:b/>
        </w:rPr>
        <w:t xml:space="preserve"> and Anxioly</w:t>
      </w:r>
      <w:ins w:id="236" w:author="Chang, Steve" w:date="2020-05-08T15:54:00Z">
        <w:r>
          <w:rPr>
            <w:b/>
          </w:rPr>
          <w:t>sis</w:t>
        </w:r>
      </w:ins>
      <w:del w:id="237" w:author="Chang, Steve" w:date="2020-05-08T15:54:00Z">
        <w:r>
          <w:rPr>
            <w:b/>
          </w:rPr>
          <w:delText>tic</w:delText>
        </w:r>
      </w:del>
      <w:r>
        <w:rPr>
          <w:b/>
        </w:rPr>
        <w:t xml:space="preserve"> &amp; </w:t>
      </w:r>
      <w:ins w:id="238" w:author="Chang, Steve" w:date="2020-05-08T15:55:00Z">
        <w:r>
          <w:rPr>
            <w:b/>
          </w:rPr>
          <w:t>Anxiogenisis</w:t>
        </w:r>
      </w:ins>
      <w:del w:id="239" w:author="Chang, Steve" w:date="2020-05-08T15:55:00Z">
        <w:r>
          <w:rPr>
            <w:b/>
          </w:rPr>
          <w:delText>Anxiogeni</w:delText>
        </w:r>
      </w:del>
      <w:del w:id="240" w:author="Chang, Steve" w:date="2020-05-08T15:54:00Z">
        <w:r>
          <w:rPr>
            <w:b/>
          </w:rPr>
          <w:delText>c</w:delText>
        </w:r>
      </w:del>
      <w:r>
        <w:rPr>
          <w:b/>
        </w:rPr>
        <w:t>.</w:t>
      </w:r>
      <w:ins w:id="241" w:author="Chang, Steve" w:date="2020-05-08T15:54:00Z">
        <w:r>
          <w:rPr/>
          <w:t xml:space="preserve"> </w:t>
        </w:r>
      </w:ins>
      <w:ins w:id="242" w:author="Chang, Steve" w:date="2020-05-08T15:55:00Z">
        <w:r>
          <w:rPr/>
          <w:t xml:space="preserve"> </w:t>
        </w:r>
      </w:ins>
    </w:p>
    <w:p>
      <w:pPr>
        <w:pStyle w:val="Normal"/>
        <w:spacing w:lineRule="auto" w:line="480"/>
        <w:jc w:val="both"/>
        <w:pPrChange w:id="0" w:author="Chang, Steve" w:date="2020-05-08T15:55:00Z">
          <w:pPr>
            <w:spacing w:lineRule="auto" w:line="480"/>
          </w:pPr>
        </w:pPrChange>
        <w:rPr>
          <w:b/>
          <w:b/>
        </w:rPr>
      </w:pPr>
      <w:r>
        <w:rPr/>
        <w:t>Our results also indicated a significant relationship between 5-HT</w:t>
      </w:r>
      <w:r>
        <w:rPr>
          <w:vertAlign w:val="subscript"/>
        </w:rPr>
        <w:t>2B</w:t>
      </w:r>
      <w:r>
        <w:rPr/>
        <w:t xml:space="preserve"> and anxiety. This has been well documented in many mouse and rat models using common measures of anxiety: agonists for the receptor have been shown to increase total interaction in the social interaction test and decreased suppressed response in the four plates conflict test, consistent with anxiolytic properties, while antagonists have been shown to increase suppressed responding in the Geller-Seifter conflict test, marmoset conflict test, consistent with anxiogenic properties (Kennett </w:t>
      </w:r>
      <w:r>
        <w:rPr>
          <w:i/>
        </w:rPr>
        <w:t>et al.</w:t>
      </w:r>
      <w:r>
        <w:rPr/>
        <w:t xml:space="preserve">, </w:t>
      </w:r>
      <w:commentRangeStart w:id="172"/>
      <w:r>
        <w:rPr/>
        <w:t>1995</w:t>
      </w:r>
      <w:r>
        <w:rPr/>
      </w:r>
      <w:commentRangeEnd w:id="172"/>
      <w:r>
        <w:commentReference w:id="172"/>
      </w:r>
      <w:r>
        <w:rPr/>
        <w:t xml:space="preserve">; Dhonnchadha </w:t>
      </w:r>
      <w:r>
        <w:rPr>
          <w:i/>
        </w:rPr>
        <w:t>et al.</w:t>
      </w:r>
      <w:r>
        <w:rPr/>
        <w:t xml:space="preserve">, </w:t>
      </w:r>
      <w:commentRangeStart w:id="173"/>
      <w:r>
        <w:rPr/>
        <w:t>2003</w:t>
      </w:r>
      <w:r>
        <w:rPr/>
      </w:r>
      <w:commentRangeEnd w:id="173"/>
      <w:r>
        <w:commentReference w:id="173"/>
      </w:r>
      <w:r>
        <w:rPr/>
        <w:t xml:space="preserve">; Quesseveur </w:t>
      </w:r>
      <w:r>
        <w:rPr>
          <w:i/>
        </w:rPr>
        <w:t>et al.</w:t>
      </w:r>
      <w:r>
        <w:rPr/>
        <w:t xml:space="preserve">, </w:t>
      </w:r>
      <w:commentRangeStart w:id="174"/>
      <w:r>
        <w:rPr/>
        <w:t>2012</w:t>
      </w:r>
      <w:r>
        <w:rPr/>
      </w:r>
      <w:commentRangeEnd w:id="174"/>
      <w:r>
        <w:commentReference w:id="174"/>
      </w:r>
      <w:r>
        <w:rPr/>
        <w:t xml:space="preserve">). However, the </w:t>
      </w:r>
      <w:del w:id="244" w:author="Chang, Steve" w:date="2020-05-08T16:15:00Z">
        <w:r>
          <w:rPr/>
          <w:delText xml:space="preserve">results </w:delText>
        </w:r>
      </w:del>
      <w:ins w:id="245" w:author="Chang, Steve" w:date="2020-05-08T16:15:00Z">
        <w:r>
          <w:rPr/>
          <w:t xml:space="preserve">anxiety measures </w:t>
        </w:r>
      </w:ins>
      <w:del w:id="246" w:author="Chang, Steve" w:date="2020-05-08T16:15:00Z">
        <w:r>
          <w:rPr/>
          <w:delText xml:space="preserve">in </w:delText>
        </w:r>
      </w:del>
      <w:ins w:id="247" w:author="Chang, Steve" w:date="2020-05-08T16:15:00Z">
        <w:r>
          <w:rPr/>
          <w:t>from</w:t>
        </w:r>
      </w:ins>
      <w:ins w:id="248" w:author="Chang, Steve" w:date="2020-05-08T16:15:00Z">
        <w:r>
          <w:rPr/>
          <w:t xml:space="preserve"> </w:t>
        </w:r>
      </w:ins>
      <w:del w:id="249" w:author="Chang, Steve" w:date="2020-05-08T16:15:00Z">
        <w:r>
          <w:rPr/>
          <w:delText xml:space="preserve">these </w:delText>
        </w:r>
      </w:del>
      <w:ins w:id="250" w:author="Chang, Steve" w:date="2020-05-08T16:15:00Z">
        <w:r>
          <w:rPr/>
          <w:t xml:space="preserve">typical </w:t>
        </w:r>
      </w:ins>
      <w:r>
        <w:rPr/>
        <w:t xml:space="preserve">studies do not improve significantly upon </w:t>
      </w:r>
      <w:del w:id="251" w:author="Chang, Steve" w:date="2020-05-08T16:16:00Z">
        <w:r>
          <w:rPr/>
          <w:delText xml:space="preserve">the efficacy of </w:delText>
        </w:r>
      </w:del>
      <w:r>
        <w:rPr/>
        <w:t>conventional anxiolytic drugs such as benzodiazepines and chlordiazepoxides, perhaps explaining the lack of research on 5-HT</w:t>
      </w:r>
      <w:r>
        <w:rPr>
          <w:vertAlign w:val="subscript"/>
        </w:rPr>
        <w:t>2B</w:t>
      </w:r>
      <w:r>
        <w:rPr/>
        <w:t xml:space="preserve"> agonists as a treatment option for humans. Interestingly, Duxon </w:t>
      </w:r>
      <w:r>
        <w:rPr>
          <w:i/>
        </w:rPr>
        <w:t>et al</w:t>
      </w:r>
      <w:r>
        <w:rPr/>
        <w:t>. (</w:t>
      </w:r>
      <w:commentRangeStart w:id="175"/>
      <w:r>
        <w:rPr/>
        <w:t>1997</w:t>
      </w:r>
      <w:r>
        <w:rPr/>
      </w:r>
      <w:commentRangeEnd w:id="175"/>
      <w:r>
        <w:commentReference w:id="175"/>
      </w:r>
      <w:r>
        <w:rPr/>
        <w:t xml:space="preserve">) showed that injection of the agonist in the medial amygdaloid nuclei led to decreased anxiolytic effects with </w:t>
      </w:r>
      <w:commentRangeStart w:id="176"/>
      <w:r>
        <w:rPr/>
        <w:t>the social test but not with the conflict test</w:t>
      </w:r>
      <w:r>
        <w:rPr/>
      </w:r>
      <w:commentRangeEnd w:id="176"/>
      <w:r>
        <w:commentReference w:id="176"/>
      </w:r>
      <w:r>
        <w:rPr/>
        <w:t>. This result suggests that neurotransmission in this region may selectively affect different kinds of anxiety.</w:t>
      </w:r>
    </w:p>
    <w:p>
      <w:pPr>
        <w:pStyle w:val="Normal"/>
        <w:spacing w:lineRule="auto" w:line="480"/>
        <w:rPr/>
      </w:pPr>
      <w:r>
        <w:rPr/>
      </w:r>
    </w:p>
    <w:p>
      <w:pPr>
        <w:pStyle w:val="Normal"/>
        <w:spacing w:lineRule="auto" w:line="480"/>
        <w:rPr/>
      </w:pPr>
      <w:r>
        <w:rPr>
          <w:b/>
        </w:rPr>
        <w:t>5-HT</w:t>
      </w:r>
      <w:r>
        <w:rPr>
          <w:b/>
          <w:vertAlign w:val="subscript"/>
        </w:rPr>
        <w:t>2C</w:t>
      </w:r>
    </w:p>
    <w:p>
      <w:pPr>
        <w:pStyle w:val="Normal"/>
        <w:spacing w:lineRule="auto" w:line="480"/>
        <w:jc w:val="both"/>
        <w:pPrChange w:id="0" w:author="Chang, Steve" w:date="2020-05-08T16:18:00Z">
          <w:pPr>
            <w:spacing w:lineRule="auto" w:line="480"/>
          </w:pPr>
        </w:pPrChange>
        <w:rPr/>
      </w:pPr>
      <w:r>
        <w:rPr/>
        <w:t>The 5-HT</w:t>
      </w:r>
      <w:r>
        <w:rPr>
          <w:vertAlign w:val="subscript"/>
        </w:rPr>
        <w:t>2C</w:t>
      </w:r>
      <w:r>
        <w:rPr/>
        <w:t xml:space="preserve"> receptor was referenced in 1,</w:t>
      </w:r>
      <w:commentRangeStart w:id="177"/>
      <w:r>
        <w:rPr/>
        <w:t xml:space="preserve">666 </w:t>
      </w:r>
      <w:r>
        <w:rPr/>
      </w:r>
      <w:commentRangeEnd w:id="177"/>
      <w:r>
        <w:commentReference w:id="177"/>
      </w:r>
      <w:r>
        <w:rPr/>
        <w:t>papers, with 947 papers including a topic of interest, and significantly co-occurred with eight different behavioral topics (Table 9).</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Feeding</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105</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Appetite</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43</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Obesity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47</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Locomotion</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125</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Anxiety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160</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Anxiogenic</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47</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.002</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Addiction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33</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Compulsivity</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13</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.011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9. </w:t>
      </w:r>
      <w:r>
        <w:rPr>
          <w:i/>
        </w:rPr>
        <w:t>Probabilistic co-occurrence results between 5-HT</w:t>
      </w:r>
      <w:r>
        <w:rPr>
          <w:i/>
          <w:vertAlign w:val="subscript"/>
        </w:rPr>
        <w:t>2C</w:t>
      </w:r>
      <w:r>
        <w:rPr>
          <w:i/>
        </w:rPr>
        <w:t xml:space="preserve"> and behavioral topics.</w:t>
      </w:r>
    </w:p>
    <w:p>
      <w:pPr>
        <w:pStyle w:val="Normal"/>
        <w:spacing w:lineRule="auto" w:line="480"/>
        <w:rPr>
          <w:b/>
          <w:b/>
          <w:ins w:id="253" w:author="Chang, Steve" w:date="2020-05-08T16:18:00Z"/>
        </w:rPr>
      </w:pPr>
      <w:ins w:id="252" w:author="Chang, Steve" w:date="2020-05-08T16:18:00Z">
        <w:r>
          <w:rPr>
            <w:b/>
          </w:rPr>
        </w:r>
      </w:ins>
    </w:p>
    <w:p>
      <w:pPr>
        <w:pStyle w:val="Normal"/>
        <w:spacing w:lineRule="auto" w:line="480"/>
        <w:rPr>
          <w:b/>
          <w:b/>
          <w:del w:id="255" w:author="Chang, Steve" w:date="2020-05-08T16:18:00Z"/>
        </w:rPr>
      </w:pPr>
      <w:r>
        <w:rPr>
          <w:b/>
        </w:rPr>
        <w:t>5-HT</w:t>
      </w:r>
      <w:r>
        <w:rPr>
          <w:b/>
          <w:vertAlign w:val="subscript"/>
        </w:rPr>
        <w:t>2C</w:t>
      </w:r>
      <w:r>
        <w:rPr>
          <w:b/>
        </w:rPr>
        <w:t xml:space="preserve"> and Feeding, Appetite, &amp; Obesity.</w:t>
      </w:r>
      <w:ins w:id="254" w:author="Chang, Steve" w:date="2020-05-08T16:18:00Z">
        <w:r>
          <w:rPr/>
          <w:t xml:space="preserve">  </w:t>
        </w:r>
      </w:ins>
    </w:p>
    <w:p>
      <w:pPr>
        <w:pStyle w:val="Normal"/>
        <w:spacing w:lineRule="auto" w:line="480"/>
        <w:jc w:val="both"/>
        <w:pPrChange w:id="0" w:author="Chang, Steve" w:date="2020-05-08T17:50:00Z">
          <w:pPr>
            <w:spacing w:lineRule="auto" w:line="480"/>
          </w:pPr>
        </w:pPrChange>
        <w:rPr/>
      </w:pPr>
      <w:r>
        <w:rPr/>
        <w:t>Many studies have demonstrated the therapeutic potential of targeting 5-HT</w:t>
      </w:r>
      <w:r>
        <w:rPr>
          <w:vertAlign w:val="subscript"/>
        </w:rPr>
        <w:t xml:space="preserve">2C </w:t>
      </w:r>
      <w:r>
        <w:rPr/>
        <w:t>for the treatment of obesity and related issues. In the late 1990s, studies began to demonstrate the ability of a 5-HT</w:t>
      </w:r>
      <w:r>
        <w:rPr>
          <w:vertAlign w:val="subscript"/>
        </w:rPr>
        <w:t>2C</w:t>
      </w:r>
      <w:r>
        <w:rPr/>
        <w:t xml:space="preserve"> agonist, m-chlorophenylpiperazine (mCPP), to significantly reduce body weight as well as subjective hunger ratings in human subjects. These results additionally indicated elevated plasma prolactin levels, a hormone secreted by the pituitary gland in response to eating among other behaviors, thereby providing a potential molecular basis for the observed reduction in appetite (Sargent </w:t>
      </w:r>
      <w:r>
        <w:rPr>
          <w:i/>
        </w:rPr>
        <w:t>et al.</w:t>
      </w:r>
      <w:r>
        <w:rPr/>
        <w:t xml:space="preserve">, </w:t>
      </w:r>
      <w:commentRangeStart w:id="178"/>
      <w:r>
        <w:rPr/>
        <w:t>1997</w:t>
      </w:r>
      <w:r>
        <w:rPr/>
      </w:r>
      <w:commentRangeEnd w:id="178"/>
      <w:r>
        <w:commentReference w:id="178"/>
      </w:r>
      <w:r>
        <w:rPr/>
        <w:t xml:space="preserve">; Halford </w:t>
      </w:r>
      <w:r>
        <w:rPr>
          <w:i/>
        </w:rPr>
        <w:t>et al.</w:t>
      </w:r>
      <w:r>
        <w:rPr/>
        <w:t xml:space="preserve">, Smith, Thomsen, &amp; Grottick, </w:t>
      </w:r>
      <w:commentRangeStart w:id="179"/>
      <w:r>
        <w:rPr/>
        <w:t>2005</w:t>
      </w:r>
      <w:r>
        <w:rPr/>
      </w:r>
      <w:commentRangeEnd w:id="179"/>
      <w:r>
        <w:commentReference w:id="179"/>
      </w:r>
      <w:r>
        <w:rPr/>
        <w:t xml:space="preserve">). However, despite promising initial results, mCPP has been </w:t>
      </w:r>
      <w:del w:id="256" w:author="Chang, Steve" w:date="2020-05-08T17:48:00Z">
        <w:r>
          <w:rPr/>
          <w:delText xml:space="preserve">related </w:delText>
        </w:r>
      </w:del>
      <w:ins w:id="257" w:author="Chang, Steve" w:date="2020-05-08T17:48:00Z">
        <w:r>
          <w:rPr/>
          <w:t xml:space="preserve">linked </w:t>
        </w:r>
      </w:ins>
      <w:r>
        <w:rPr/>
        <w:t>to side effects due to the additional selectivity for 5-HT</w:t>
      </w:r>
      <w:r>
        <w:rPr>
          <w:vertAlign w:val="subscript"/>
        </w:rPr>
        <w:t>1B</w:t>
      </w:r>
      <w:r>
        <w:rPr/>
        <w:t>. A new generation of selective agonists including Lorcaserin have since been develop</w:t>
      </w:r>
      <w:del w:id="258" w:author="Chang, Steve" w:date="2020-05-08T17:48:00Z">
        <w:r>
          <w:rPr/>
          <w:delText>m</w:delText>
        </w:r>
      </w:del>
      <w:r>
        <w:rPr/>
        <w:t xml:space="preserve">ed and marketed, with more limited side effects (Halford </w:t>
      </w:r>
      <w:r>
        <w:rPr>
          <w:i/>
        </w:rPr>
        <w:t>et al.</w:t>
      </w:r>
      <w:r>
        <w:rPr/>
        <w:t xml:space="preserve">, </w:t>
      </w:r>
      <w:commentRangeStart w:id="180"/>
      <w:r>
        <w:rPr/>
        <w:t>2010</w:t>
      </w:r>
      <w:r>
        <w:rPr/>
      </w:r>
      <w:commentRangeEnd w:id="180"/>
      <w:r>
        <w:commentReference w:id="180"/>
      </w:r>
      <w:r>
        <w:rPr/>
        <w:t>). New research has also altered our understanding of the receptor</w:t>
      </w:r>
      <w:del w:id="259" w:author="Chang, Steve" w:date="2020-05-08T17:50:00Z">
        <w:r>
          <w:rPr/>
          <w:delText xml:space="preserve"> </w:delText>
        </w:r>
      </w:del>
      <w:del w:id="260" w:author="Chang, Steve" w:date="2020-05-08T17:49:00Z">
        <w:r>
          <w:rPr/>
          <w:delText>role</w:delText>
        </w:r>
      </w:del>
      <w:r>
        <w:rPr/>
        <w:t>. While some antagonists with high affinity produce marked effects on feeding behavior, other antagonists do not show the same results unless treatment is combined with antagonists for the H</w:t>
      </w:r>
      <w:r>
        <w:rPr>
          <w:vertAlign w:val="subscript"/>
        </w:rPr>
        <w:t>1</w:t>
      </w:r>
      <w:r>
        <w:rPr/>
        <w:t xml:space="preserve"> histamine receptor (Abela </w:t>
      </w:r>
      <w:r>
        <w:rPr>
          <w:i/>
        </w:rPr>
        <w:t>et al.</w:t>
      </w:r>
      <w:r>
        <w:rPr/>
        <w:t xml:space="preserve">, </w:t>
      </w:r>
      <w:commentRangeStart w:id="181"/>
      <w:r>
        <w:rPr/>
        <w:t>2020</w:t>
      </w:r>
      <w:r>
        <w:rPr/>
      </w:r>
      <w:commentRangeEnd w:id="181"/>
      <w:r>
        <w:commentReference w:id="181"/>
      </w:r>
      <w:r>
        <w:rPr/>
        <w:t>)</w:t>
      </w:r>
      <w:ins w:id="261" w:author="Chang, Steve" w:date="2020-05-08T17:49:00Z">
        <w:r>
          <w:rPr/>
          <w:t>, indicating the importance of pharmacological interactions</w:t>
        </w:r>
      </w:ins>
      <w:r>
        <w:rPr/>
        <w:t>. Moreover, another study demonstrated the ability of 5-HT</w:t>
      </w:r>
      <w:r>
        <w:rPr>
          <w:vertAlign w:val="subscript"/>
        </w:rPr>
        <w:t xml:space="preserve">2C </w:t>
      </w:r>
      <w:r>
        <w:rPr/>
        <w:t xml:space="preserve">antagonists to reduce food intake may be a consequence of its ability to enhance reversal learning, improving decision-making strategies overall (Diaz, Wilson, &amp; Howell, </w:t>
      </w:r>
      <w:commentRangeStart w:id="182"/>
      <w:r>
        <w:rPr/>
        <w:t>2018</w:t>
      </w:r>
      <w:r>
        <w:rPr/>
      </w:r>
      <w:commentRangeEnd w:id="182"/>
      <w:r>
        <w:commentReference w:id="182"/>
      </w:r>
      <w:r>
        <w:rPr/>
        <w:t>). Both of these recent studies thus suggest that 5-HT</w:t>
      </w:r>
      <w:r>
        <w:rPr>
          <w:vertAlign w:val="subscript"/>
        </w:rPr>
        <w:t>2C</w:t>
      </w:r>
      <w:r>
        <w:rPr/>
        <w:t xml:space="preserve"> may not have as direct of a role as previously understood.</w:t>
      </w:r>
    </w:p>
    <w:p>
      <w:pPr>
        <w:pStyle w:val="Normal"/>
        <w:spacing w:lineRule="auto" w:line="480"/>
        <w:rPr/>
      </w:pPr>
      <w:r>
        <w:rPr/>
      </w:r>
    </w:p>
    <w:p>
      <w:pPr>
        <w:pStyle w:val="Normal"/>
        <w:spacing w:lineRule="auto" w:line="480"/>
        <w:rPr>
          <w:b/>
          <w:b/>
          <w:del w:id="263" w:author="Chang, Steve" w:date="2020-05-08T17:50:00Z"/>
        </w:rPr>
      </w:pPr>
      <w:r>
        <w:rPr>
          <w:b/>
        </w:rPr>
        <w:t>5-HT</w:t>
      </w:r>
      <w:r>
        <w:rPr>
          <w:b/>
          <w:vertAlign w:val="subscript"/>
        </w:rPr>
        <w:t>2C</w:t>
      </w:r>
      <w:r>
        <w:rPr>
          <w:b/>
        </w:rPr>
        <w:t xml:space="preserve"> and Compulsivity, Addiction, and Locomotion.</w:t>
      </w:r>
      <w:ins w:id="262" w:author="Chang, Steve" w:date="2020-05-08T17:50:00Z">
        <w:r>
          <w:rPr/>
          <w:t xml:space="preserve">  </w:t>
        </w:r>
      </w:ins>
    </w:p>
    <w:p>
      <w:pPr>
        <w:pStyle w:val="Normal"/>
        <w:spacing w:lineRule="auto" w:line="480"/>
        <w:jc w:val="both"/>
        <w:pPrChange w:id="0" w:author="Chang, Steve" w:date="2020-05-08T17:50:00Z">
          <w:pPr>
            <w:spacing w:lineRule="auto" w:line="480"/>
          </w:pPr>
        </w:pPrChange>
        <w:rPr/>
      </w:pPr>
      <w:r>
        <w:rPr/>
        <w:t>Closely related to feeding are reward pathways of the brain. Thus, it is unsurprising that our results also indicated a relationship between 5-HT</w:t>
      </w:r>
      <w:r>
        <w:rPr>
          <w:vertAlign w:val="subscript"/>
        </w:rPr>
        <w:t xml:space="preserve">2C </w:t>
      </w:r>
      <w:r>
        <w:rPr/>
        <w:t>and compulsivity, addiction, and locomotion. The mCPP agonist which decreased feeding in aforementioned studies was also shown to induce hypolocomotion. These results additionally indicated a downregulation of 5-HT</w:t>
      </w:r>
      <w:r>
        <w:rPr>
          <w:vertAlign w:val="subscript"/>
        </w:rPr>
        <w:t xml:space="preserve">2C </w:t>
      </w:r>
      <w:r>
        <w:rPr/>
        <w:t xml:space="preserve">receptors in limbic areas including the striatum and nucleus accumbens (Fone </w:t>
      </w:r>
      <w:r>
        <w:rPr>
          <w:i/>
        </w:rPr>
        <w:t>et al.</w:t>
      </w:r>
      <w:r>
        <w:rPr/>
        <w:t xml:space="preserve">, </w:t>
      </w:r>
      <w:commentRangeStart w:id="183"/>
      <w:r>
        <w:rPr/>
        <w:t>2009</w:t>
      </w:r>
      <w:r>
        <w:rPr/>
      </w:r>
      <w:commentRangeEnd w:id="183"/>
      <w:r>
        <w:commentReference w:id="183"/>
      </w:r>
      <w:r>
        <w:rPr/>
        <w:t>). Given the interaction between 5-HT</w:t>
      </w:r>
      <w:r>
        <w:rPr>
          <w:vertAlign w:val="subscript"/>
        </w:rPr>
        <w:t xml:space="preserve">2C </w:t>
      </w:r>
      <w:r>
        <w:rPr/>
        <w:t xml:space="preserve">and dopamine systems, it has thus been hypothesized that the serotonergic receptor may have effects on drug dependency and other compulsive behaviors. </w:t>
      </w:r>
      <w:ins w:id="264" w:author="Chang, Steve" w:date="2020-05-08T17:51:00Z">
        <w:r>
          <w:rPr/>
          <w:t xml:space="preserve">For example, </w:t>
        </w:r>
      </w:ins>
      <w:r>
        <w:rPr/>
        <w:t xml:space="preserve">Agonists for </w:t>
      </w:r>
      <w:ins w:id="265" w:author="Chang, Steve" w:date="2020-05-08T17:51:00Z">
        <w:r>
          <w:rPr/>
          <w:t>5-HT</w:t>
        </w:r>
      </w:ins>
      <w:ins w:id="266" w:author="Chang, Steve" w:date="2020-05-08T17:51:00Z">
        <w:r>
          <w:rPr>
            <w:vertAlign w:val="subscript"/>
          </w:rPr>
          <w:t xml:space="preserve">2C </w:t>
        </w:r>
      </w:ins>
      <w:r>
        <w:rPr/>
        <w:t xml:space="preserve">have demonstrated ability to reduce nicotine-induced activity (Gottick, Corrigall, &amp; Higgins, </w:t>
      </w:r>
      <w:commentRangeStart w:id="184"/>
      <w:r>
        <w:rPr/>
        <w:t>2001</w:t>
      </w:r>
      <w:r>
        <w:rPr/>
      </w:r>
      <w:commentRangeEnd w:id="184"/>
      <w:r>
        <w:commentReference w:id="184"/>
      </w:r>
      <w:r>
        <w:rPr/>
        <w:t>). Furthermore, 5-HT</w:t>
      </w:r>
      <w:r>
        <w:rPr>
          <w:vertAlign w:val="subscript"/>
        </w:rPr>
        <w:t xml:space="preserve">2C </w:t>
      </w:r>
      <w:r>
        <w:rPr/>
        <w:t xml:space="preserve">knockout mice have displayed behaviors indicating compulsive symptomology. For example, these mice have displayed increased chewing of non-nutritive clay, neat chewing patterns on plastic mesh screens, and reduced habituation of head dipping as well as elevated levels of lever pressing for cocaine injection, indicating higher levels of drug reinforcement and addiction (Rocha </w:t>
      </w:r>
      <w:r>
        <w:rPr>
          <w:i/>
        </w:rPr>
        <w:t>et al.</w:t>
      </w:r>
      <w:r>
        <w:rPr/>
        <w:t xml:space="preserve">, </w:t>
      </w:r>
      <w:commentRangeStart w:id="185"/>
      <w:r>
        <w:rPr/>
        <w:t>2002</w:t>
      </w:r>
      <w:r>
        <w:rPr/>
      </w:r>
      <w:commentRangeEnd w:id="185"/>
      <w:r>
        <w:commentReference w:id="185"/>
      </w:r>
      <w:r>
        <w:rPr/>
        <w:t xml:space="preserve">; Chou-Green </w:t>
      </w:r>
      <w:r>
        <w:rPr>
          <w:i/>
        </w:rPr>
        <w:t>et al.</w:t>
      </w:r>
      <w:r>
        <w:rPr/>
        <w:t xml:space="preserve">, </w:t>
      </w:r>
      <w:commentRangeStart w:id="186"/>
      <w:r>
        <w:rPr/>
        <w:t>2003</w:t>
      </w:r>
      <w:r>
        <w:rPr/>
      </w:r>
      <w:commentRangeEnd w:id="186"/>
      <w:r>
        <w:commentReference w:id="186"/>
      </w:r>
      <w:r>
        <w:rPr/>
        <w:t xml:space="preserve">). </w:t>
      </w:r>
    </w:p>
    <w:p>
      <w:pPr>
        <w:pStyle w:val="Normal"/>
        <w:spacing w:lineRule="auto" w:line="480"/>
        <w:rPr/>
      </w:pPr>
      <w:r>
        <w:rPr/>
      </w:r>
    </w:p>
    <w:p>
      <w:pPr>
        <w:pStyle w:val="Normal"/>
        <w:spacing w:lineRule="auto" w:line="480"/>
        <w:rPr>
          <w:b/>
          <w:b/>
          <w:del w:id="268" w:author="Chang, Steve" w:date="2020-05-08T17:52:00Z"/>
        </w:rPr>
      </w:pPr>
      <w:r>
        <w:rPr>
          <w:b/>
        </w:rPr>
        <w:t>5-HT</w:t>
      </w:r>
      <w:r>
        <w:rPr>
          <w:b/>
          <w:vertAlign w:val="subscript"/>
        </w:rPr>
        <w:t>2C</w:t>
      </w:r>
      <w:r>
        <w:rPr>
          <w:b/>
        </w:rPr>
        <w:t xml:space="preserve"> and Anxiety.</w:t>
      </w:r>
      <w:ins w:id="267" w:author="Chang, Steve" w:date="2020-05-08T17:52:00Z">
        <w:r>
          <w:rPr/>
          <w:t xml:space="preserve">  </w:t>
        </w:r>
      </w:ins>
    </w:p>
    <w:p>
      <w:pPr>
        <w:pStyle w:val="Normal"/>
        <w:spacing w:lineRule="auto" w:line="480"/>
        <w:jc w:val="both"/>
        <w:pPrChange w:id="0" w:author="Chang, Steve" w:date="2020-05-08T17:52:00Z">
          <w:pPr>
            <w:spacing w:lineRule="auto" w:line="480"/>
          </w:pPr>
        </w:pPrChange>
        <w:rPr/>
      </w:pPr>
      <w:r>
        <w:rPr/>
        <w:t>Early studies using mCPP, a common 5-HT</w:t>
      </w:r>
      <w:r>
        <w:rPr>
          <w:vertAlign w:val="subscript"/>
        </w:rPr>
        <w:t>2C</w:t>
      </w:r>
      <w:r>
        <w:rPr/>
        <w:t xml:space="preserve"> agonist</w:t>
      </w:r>
      <w:ins w:id="269" w:author="Chang, Steve" w:date="2020-05-08T17:52:00Z">
        <w:r>
          <w:rPr/>
          <w:t>,</w:t>
        </w:r>
      </w:ins>
      <w:r>
        <w:rPr/>
        <w:t xml:space="preserve"> have also led to improved understanding of the association between the receptor and anxiety. Researchers have discovered that mCPP induces a non-linear, dose-dependent increase in anxiety symptoms, such as decreased exploration and decreased social interaction in animal models and increased panic attacks and increased cortisol levels in human subjects. (Kahn </w:t>
      </w:r>
      <w:r>
        <w:rPr>
          <w:i/>
        </w:rPr>
        <w:t>et al</w:t>
      </w:r>
      <w:r>
        <w:rPr/>
        <w:t xml:space="preserve">., </w:t>
      </w:r>
      <w:commentRangeStart w:id="187"/>
      <w:r>
        <w:rPr/>
        <w:t>1990</w:t>
      </w:r>
      <w:r>
        <w:rPr/>
      </w:r>
      <w:commentRangeEnd w:id="187"/>
      <w:r>
        <w:commentReference w:id="187"/>
      </w:r>
      <w:r>
        <w:rPr/>
        <w:t xml:space="preserve">; Benjamin, Lal, &amp; Meyerson, </w:t>
      </w:r>
      <w:commentRangeStart w:id="188"/>
      <w:r>
        <w:rPr/>
        <w:t>1990</w:t>
      </w:r>
      <w:r>
        <w:rPr/>
      </w:r>
      <w:commentRangeEnd w:id="188"/>
      <w:r>
        <w:commentReference w:id="188"/>
      </w:r>
      <w:r>
        <w:rPr/>
        <w:t>). Later studies using more advance</w:t>
      </w:r>
      <w:ins w:id="270" w:author="Chang, Steve" w:date="2020-05-08T17:52:00Z">
        <w:r>
          <w:rPr/>
          <w:t>d</w:t>
        </w:r>
      </w:ins>
      <w:del w:id="271" w:author="Chang, Steve" w:date="2020-05-08T17:52:00Z">
        <w:r>
          <w:rPr/>
          <w:delText>s</w:delText>
        </w:r>
      </w:del>
      <w:r>
        <w:rPr/>
        <w:t xml:space="preserve"> genetic manipulations confirmed these results. Using virally injected 5-HT</w:t>
      </w:r>
      <w:r>
        <w:rPr>
          <w:vertAlign w:val="subscript"/>
        </w:rPr>
        <w:t>2C</w:t>
      </w:r>
      <w:r>
        <w:rPr/>
        <w:t xml:space="preserve"> sequences in the amygdala, researchers demonstrated that increased expression of 5-HT</w:t>
      </w:r>
      <w:r>
        <w:rPr>
          <w:vertAlign w:val="subscript"/>
        </w:rPr>
        <w:t>2C</w:t>
      </w:r>
      <w:r>
        <w:rPr/>
        <w:t xml:space="preserve"> led to anxiogenic effects (Li </w:t>
      </w:r>
      <w:r>
        <w:rPr>
          <w:i/>
        </w:rPr>
        <w:t>et al.</w:t>
      </w:r>
      <w:r>
        <w:rPr/>
        <w:t xml:space="preserve">, </w:t>
      </w:r>
      <w:commentRangeStart w:id="189"/>
      <w:r>
        <w:rPr/>
        <w:t>2012</w:t>
      </w:r>
      <w:r>
        <w:rPr/>
      </w:r>
      <w:commentRangeEnd w:id="189"/>
      <w:r>
        <w:commentReference w:id="189"/>
      </w:r>
      <w:r>
        <w:rPr/>
        <w:t>). Accordingly, mice with 5-HT</w:t>
      </w:r>
      <w:r>
        <w:rPr>
          <w:vertAlign w:val="subscript"/>
        </w:rPr>
        <w:t xml:space="preserve">2C </w:t>
      </w:r>
      <w:r>
        <w:rPr/>
        <w:t xml:space="preserve">knockout </w:t>
      </w:r>
      <w:del w:id="272" w:author="Chang, Steve" w:date="2020-05-08T17:52:00Z">
        <w:r>
          <w:rPr/>
          <w:delText>were shown to</w:delText>
        </w:r>
      </w:del>
      <w:ins w:id="273" w:author="Chang, Steve" w:date="2020-05-08T17:52:00Z">
        <w:r>
          <w:rPr/>
          <w:t>exhibited the</w:t>
        </w:r>
      </w:ins>
      <w:r>
        <w:rPr/>
        <w:t xml:space="preserve"> opposite results, with anxiolytic effects measured in the elevated maze, </w:t>
      </w:r>
      <w:commentRangeStart w:id="190"/>
      <w:r>
        <w:rPr/>
        <w:t xml:space="preserve">mirrored, chamber, </w:t>
      </w:r>
      <w:r>
        <w:rPr/>
      </w:r>
      <w:commentRangeEnd w:id="190"/>
      <w:r>
        <w:commentReference w:id="190"/>
      </w:r>
      <w:r>
        <w:rPr/>
        <w:t xml:space="preserve">and novel object tests. These results further indicated that this effect coincided with a blunting of ACTH in response to anxiety inducing stimuli (Heisler </w:t>
      </w:r>
      <w:r>
        <w:rPr>
          <w:i/>
        </w:rPr>
        <w:t>et al.</w:t>
      </w:r>
      <w:r>
        <w:rPr/>
        <w:t xml:space="preserve">, </w:t>
      </w:r>
      <w:commentRangeStart w:id="191"/>
      <w:r>
        <w:rPr/>
        <w:t>2007</w:t>
      </w:r>
      <w:r>
        <w:rPr/>
      </w:r>
      <w:commentRangeEnd w:id="191"/>
      <w:r>
        <w:commentReference w:id="191"/>
      </w:r>
      <w:r>
        <w:rPr/>
        <w:t>)</w:t>
      </w:r>
    </w:p>
    <w:p>
      <w:pPr>
        <w:pStyle w:val="Normal"/>
        <w:spacing w:lineRule="auto" w:line="480"/>
        <w:rPr/>
      </w:pPr>
      <w:r>
        <w:rPr/>
      </w:r>
    </w:p>
    <w:p>
      <w:pPr>
        <w:pStyle w:val="Normal"/>
        <w:spacing w:lineRule="auto" w:line="480"/>
        <w:rPr/>
      </w:pPr>
      <w:r>
        <w:rPr>
          <w:b/>
        </w:rPr>
        <w:t>5-HT</w:t>
      </w:r>
      <w:r>
        <w:rPr>
          <w:b/>
          <w:vertAlign w:val="subscript"/>
        </w:rPr>
        <w:t>3</w:t>
      </w:r>
    </w:p>
    <w:p>
      <w:pPr>
        <w:pStyle w:val="Normal"/>
        <w:spacing w:lineRule="auto" w:line="480"/>
        <w:jc w:val="both"/>
        <w:pPrChange w:id="0" w:author="Chang, Steve" w:date="2020-05-08T17:53:00Z">
          <w:pPr>
            <w:spacing w:lineRule="auto" w:line="480"/>
          </w:pPr>
        </w:pPrChange>
        <w:rPr/>
      </w:pPr>
      <w:ins w:id="274" w:author="Chang, Steve" w:date="2020-05-08T17:53:00Z">
        <w:r>
          <w:rPr/>
          <w:t xml:space="preserve">A total of </w:t>
        </w:r>
      </w:ins>
      <w:r>
        <w:rPr/>
        <w:t>2,</w:t>
      </w:r>
      <w:commentRangeStart w:id="192"/>
      <w:r>
        <w:rPr/>
        <w:t xml:space="preserve">029 </w:t>
      </w:r>
      <w:r>
        <w:rPr/>
      </w:r>
      <w:commentRangeEnd w:id="192"/>
      <w:r>
        <w:commentReference w:id="192"/>
      </w:r>
      <w:r>
        <w:rPr/>
        <w:t>papers mentioned the 5-HT</w:t>
      </w:r>
      <w:r>
        <w:rPr>
          <w:vertAlign w:val="subscript"/>
        </w:rPr>
        <w:t>3</w:t>
      </w:r>
      <w:r>
        <w:rPr/>
        <w:t xml:space="preserve"> receptor, and 934 mentioned both the receptor and a topic of interest. This receptor significantly co-occurred with five different behavioral topics (Table 10).</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Emesis</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90</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Nausea</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61</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Pain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93</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Analgesic</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48</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Gastrointestinal</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44</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bl>
    <w:p>
      <w:pPr>
        <w:pStyle w:val="Normal"/>
        <w:spacing w:lineRule="auto" w:line="480"/>
        <w:rPr/>
      </w:pPr>
      <w:r>
        <w:rPr/>
      </w:r>
    </w:p>
    <w:p>
      <w:pPr>
        <w:pStyle w:val="Normal"/>
        <w:spacing w:lineRule="auto" w:line="480"/>
        <w:rPr>
          <w:i/>
          <w:i/>
        </w:rPr>
      </w:pPr>
      <w:r>
        <w:rPr/>
        <w:t xml:space="preserve">Table 10. </w:t>
      </w:r>
      <w:r>
        <w:rPr>
          <w:i/>
        </w:rPr>
        <w:t>Probabilistic co-occurrence results between 5-HT</w:t>
      </w:r>
      <w:r>
        <w:rPr>
          <w:i/>
          <w:vertAlign w:val="subscript"/>
        </w:rPr>
        <w:t>3</w:t>
      </w:r>
      <w:r>
        <w:rPr>
          <w:i/>
        </w:rPr>
        <w:t xml:space="preserve"> and behavioral topics.</w:t>
      </w:r>
    </w:p>
    <w:p>
      <w:pPr>
        <w:pStyle w:val="Normal"/>
        <w:spacing w:lineRule="auto" w:line="480"/>
        <w:rPr>
          <w:b/>
          <w:b/>
          <w:ins w:id="276" w:author="Chang, Steve" w:date="2020-05-08T17:53:00Z"/>
        </w:rPr>
      </w:pPr>
      <w:ins w:id="275" w:author="Chang, Steve" w:date="2020-05-08T17:53:00Z">
        <w:r>
          <w:rPr>
            <w:b/>
          </w:rPr>
        </w:r>
      </w:ins>
    </w:p>
    <w:p>
      <w:pPr>
        <w:pStyle w:val="Normal"/>
        <w:spacing w:lineRule="auto" w:line="480"/>
        <w:rPr>
          <w:b/>
          <w:b/>
          <w:del w:id="278" w:author="Chang, Steve" w:date="2020-05-08T17:53:00Z"/>
        </w:rPr>
      </w:pPr>
      <w:r>
        <w:rPr>
          <w:b/>
        </w:rPr>
        <w:t>5-HT</w:t>
      </w:r>
      <w:r>
        <w:rPr>
          <w:b/>
          <w:vertAlign w:val="subscript"/>
        </w:rPr>
        <w:t>3</w:t>
      </w:r>
      <w:r>
        <w:rPr>
          <w:b/>
        </w:rPr>
        <w:t xml:space="preserve"> and Nausea &amp; Related Topics.</w:t>
      </w:r>
      <w:ins w:id="277" w:author="Chang, Steve" w:date="2020-05-08T17:53:00Z">
        <w:r>
          <w:rPr/>
          <w:t xml:space="preserve">  </w:t>
        </w:r>
      </w:ins>
    </w:p>
    <w:p>
      <w:pPr>
        <w:pStyle w:val="Normal"/>
        <w:spacing w:lineRule="auto" w:line="480"/>
        <w:jc w:val="both"/>
        <w:pPrChange w:id="0" w:author="Chang, Steve" w:date="2020-05-08T17:54:00Z">
          <w:pPr>
            <w:spacing w:lineRule="auto" w:line="480"/>
          </w:pPr>
        </w:pPrChange>
        <w:rPr/>
      </w:pPr>
      <w:r>
        <w:rPr/>
        <w:t>The use of agents targeting the 5-HT</w:t>
      </w:r>
      <w:r>
        <w:rPr>
          <w:vertAlign w:val="subscript"/>
        </w:rPr>
        <w:t xml:space="preserve">3 </w:t>
      </w:r>
      <w:r>
        <w:rPr/>
        <w:t>receptor have been well documented for analgesic and antiemetic effects. As early as 1989, researchers were able to demonstrate the ability of 5-HT</w:t>
      </w:r>
      <w:r>
        <w:rPr>
          <w:vertAlign w:val="subscript"/>
        </w:rPr>
        <w:t xml:space="preserve">3 </w:t>
      </w:r>
      <w:r>
        <w:rPr/>
        <w:t xml:space="preserve">antagonists to act as a peripheral analgesic to reduce inflammatory pain (Giordano &amp; Rogers, </w:t>
      </w:r>
      <w:commentRangeStart w:id="193"/>
      <w:r>
        <w:rPr/>
        <w:t>1989</w:t>
      </w:r>
      <w:r>
        <w:rPr/>
      </w:r>
      <w:commentRangeEnd w:id="193"/>
      <w:r>
        <w:commentReference w:id="193"/>
      </w:r>
      <w:r>
        <w:rPr/>
        <w:t xml:space="preserve">) and relieve pain and discomfort in patients experiencing irritable bowel syndrome (Camilleri </w:t>
      </w:r>
      <w:r>
        <w:rPr>
          <w:i/>
        </w:rPr>
        <w:t>et al.</w:t>
      </w:r>
      <w:r>
        <w:rPr/>
        <w:t xml:space="preserve">, </w:t>
      </w:r>
      <w:commentRangeStart w:id="194"/>
      <w:r>
        <w:rPr/>
        <w:t>1999</w:t>
      </w:r>
      <w:r>
        <w:rPr/>
      </w:r>
      <w:commentRangeEnd w:id="194"/>
      <w:r>
        <w:commentReference w:id="194"/>
      </w:r>
      <w:r>
        <w:rPr/>
        <w:t>). More commonly, antagonists to 5-HT</w:t>
      </w:r>
      <w:r>
        <w:rPr>
          <w:vertAlign w:val="subscript"/>
        </w:rPr>
        <w:t xml:space="preserve">3 </w:t>
      </w:r>
      <w:r>
        <w:rPr/>
        <w:t>including Ondansetron</w:t>
      </w:r>
      <w:r>
        <w:rPr>
          <w:vertAlign w:val="subscript"/>
        </w:rPr>
        <w:t xml:space="preserve"> </w:t>
      </w:r>
      <w:r>
        <w:rPr/>
        <w:t xml:space="preserve">have been studied </w:t>
      </w:r>
      <w:ins w:id="279" w:author="Chang, Steve" w:date="2020-05-08T17:54:00Z">
        <w:r>
          <w:rPr/>
          <w:t xml:space="preserve">and confirmed </w:t>
        </w:r>
      </w:ins>
      <w:r>
        <w:rPr/>
        <w:t xml:space="preserve">as strong antiemetics, reducing postoperative nausea and vomiting in double-blind studies (Leeser &amp; Lip, </w:t>
      </w:r>
      <w:commentRangeStart w:id="195"/>
      <w:r>
        <w:rPr/>
        <w:t>1991</w:t>
      </w:r>
      <w:r>
        <w:rPr/>
      </w:r>
      <w:commentRangeEnd w:id="195"/>
      <w:r>
        <w:commentReference w:id="195"/>
      </w:r>
      <w:r>
        <w:rPr/>
        <w:t xml:space="preserve">; Scuderi </w:t>
      </w:r>
      <w:r>
        <w:rPr>
          <w:i/>
        </w:rPr>
        <w:t>et al.</w:t>
      </w:r>
      <w:r>
        <w:rPr/>
        <w:t xml:space="preserve">, </w:t>
      </w:r>
      <w:commentRangeStart w:id="196"/>
      <w:r>
        <w:rPr/>
        <w:t>1992</w:t>
      </w:r>
      <w:r>
        <w:rPr/>
      </w:r>
      <w:commentRangeEnd w:id="196"/>
      <w:r>
        <w:commentReference w:id="196"/>
      </w:r>
      <w:r>
        <w:rPr/>
        <w:t xml:space="preserve">). This may be attributed to the role that these antagonists play in binding vagal nerves in the gut and regions of the </w:t>
      </w:r>
      <w:commentRangeStart w:id="197"/>
      <w:r>
        <w:rPr/>
        <w:t xml:space="preserve">central nervous system </w:t>
      </w:r>
      <w:r>
        <w:rPr/>
      </w:r>
      <w:commentRangeEnd w:id="197"/>
      <w:r>
        <w:commentReference w:id="197"/>
      </w:r>
      <w:r>
        <w:rPr/>
        <w:t xml:space="preserve">involved in emesis such as the nucleus tractus solitarii and chemoreceptor trigger zone (Gan, </w:t>
      </w:r>
      <w:commentRangeStart w:id="198"/>
      <w:r>
        <w:rPr/>
        <w:t>2005</w:t>
      </w:r>
      <w:r>
        <w:rPr/>
      </w:r>
      <w:commentRangeEnd w:id="198"/>
      <w:r>
        <w:commentReference w:id="198"/>
      </w:r>
      <w:r>
        <w:rPr/>
        <w:t>). Interestingly, one study using Ondansetron in combination with postoperative analgesics found that the antagonist attenuated analgesic effects, suggesting that 5-HT</w:t>
      </w:r>
      <w:r>
        <w:rPr>
          <w:vertAlign w:val="subscript"/>
        </w:rPr>
        <w:t>3</w:t>
      </w:r>
      <w:r>
        <w:rPr/>
        <w:t xml:space="preserve"> receptors interact with the same antinociceptive pathways (Arcioni </w:t>
      </w:r>
      <w:r>
        <w:rPr>
          <w:i/>
        </w:rPr>
        <w:t>et al</w:t>
      </w:r>
      <w:r>
        <w:rPr/>
        <w:t xml:space="preserve">., </w:t>
      </w:r>
      <w:commentRangeStart w:id="199"/>
      <w:r>
        <w:rPr/>
        <w:t>2002</w:t>
      </w:r>
      <w:r>
        <w:rPr/>
      </w:r>
      <w:commentRangeEnd w:id="199"/>
      <w:r>
        <w:commentReference w:id="199"/>
      </w:r>
      <w:r>
        <w:rPr/>
        <w:t xml:space="preserve">). </w:t>
      </w:r>
    </w:p>
    <w:p>
      <w:pPr>
        <w:pStyle w:val="Normal"/>
        <w:spacing w:lineRule="auto" w:line="480"/>
        <w:rPr>
          <w:b/>
          <w:b/>
        </w:rPr>
      </w:pPr>
      <w:r>
        <w:rPr>
          <w:b/>
        </w:rPr>
      </w:r>
    </w:p>
    <w:p>
      <w:pPr>
        <w:pStyle w:val="Normal"/>
        <w:spacing w:lineRule="auto" w:line="480"/>
        <w:rPr/>
      </w:pPr>
      <w:r>
        <w:rPr>
          <w:b/>
        </w:rPr>
        <w:t>5-HT</w:t>
      </w:r>
      <w:r>
        <w:rPr>
          <w:b/>
          <w:vertAlign w:val="subscript"/>
        </w:rPr>
        <w:t>4</w:t>
      </w:r>
    </w:p>
    <w:p>
      <w:pPr>
        <w:pStyle w:val="Normal"/>
        <w:spacing w:lineRule="auto" w:line="480"/>
        <w:jc w:val="both"/>
        <w:pPrChange w:id="0" w:author="Chang, Steve" w:date="2020-05-08T17:55:00Z">
          <w:pPr>
            <w:spacing w:lineRule="auto" w:line="480"/>
          </w:pPr>
        </w:pPrChange>
        <w:rPr/>
      </w:pPr>
      <w:r>
        <w:rPr/>
        <w:t>The 5-HT</w:t>
      </w:r>
      <w:r>
        <w:rPr>
          <w:vertAlign w:val="subscript"/>
        </w:rPr>
        <w:t>4</w:t>
      </w:r>
      <w:r>
        <w:rPr/>
        <w:t xml:space="preserve"> receptor was discussed in </w:t>
      </w:r>
      <w:commentRangeStart w:id="200"/>
      <w:r>
        <w:rPr/>
        <w:t xml:space="preserve">697 </w:t>
      </w:r>
      <w:r>
        <w:rPr/>
      </w:r>
      <w:commentRangeEnd w:id="200"/>
      <w:r>
        <w:commentReference w:id="200"/>
      </w:r>
      <w:r>
        <w:rPr/>
        <w:t>papers, 422 with topic, and significantly co-occurred with six topics (Table 11).</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Memory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73</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.005</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Alzheimer’s</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41</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Cognition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56</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Gastrointestinal</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28</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Learning</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35</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.002</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Pain</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24</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.018</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11. </w:t>
      </w:r>
      <w:r>
        <w:rPr>
          <w:i/>
        </w:rPr>
        <w:t>Probabilistic co-occurrence results between 5-HT</w:t>
      </w:r>
      <w:r>
        <w:rPr>
          <w:i/>
          <w:vertAlign w:val="subscript"/>
        </w:rPr>
        <w:t>4</w:t>
      </w:r>
      <w:r>
        <w:rPr>
          <w:i/>
        </w:rPr>
        <w:t xml:space="preserve"> and behavioral topics.</w:t>
      </w:r>
    </w:p>
    <w:p>
      <w:pPr>
        <w:pStyle w:val="Normal"/>
        <w:spacing w:lineRule="auto" w:line="480"/>
        <w:rPr>
          <w:i/>
          <w:i/>
        </w:rPr>
      </w:pPr>
      <w:r>
        <w:rPr>
          <w:i/>
        </w:rPr>
      </w:r>
    </w:p>
    <w:p>
      <w:pPr>
        <w:pStyle w:val="Normal"/>
        <w:spacing w:lineRule="auto" w:line="480"/>
        <w:rPr>
          <w:b/>
          <w:b/>
          <w:ins w:id="281" w:author="Chang, Steve" w:date="2020-05-08T17:55:00Z"/>
        </w:rPr>
      </w:pPr>
      <w:ins w:id="280" w:author="Chang, Steve" w:date="2020-05-08T17:55:00Z">
        <w:r>
          <w:rPr>
            <w:b/>
          </w:rPr>
        </w:r>
      </w:ins>
    </w:p>
    <w:p>
      <w:pPr>
        <w:pStyle w:val="Normal"/>
        <w:spacing w:lineRule="auto" w:line="480"/>
        <w:rPr>
          <w:b/>
          <w:b/>
          <w:del w:id="283" w:author="Chang, Steve" w:date="2020-05-08T17:55:00Z"/>
        </w:rPr>
      </w:pPr>
      <w:r>
        <w:rPr>
          <w:b/>
        </w:rPr>
        <w:t>5-HT</w:t>
      </w:r>
      <w:r>
        <w:rPr>
          <w:b/>
          <w:vertAlign w:val="subscript"/>
        </w:rPr>
        <w:t>4</w:t>
      </w:r>
      <w:r>
        <w:rPr>
          <w:b/>
        </w:rPr>
        <w:t xml:space="preserve"> and Memory &amp; Related Topics.</w:t>
      </w:r>
      <w:ins w:id="282" w:author="Chang, Steve" w:date="2020-05-08T17:55:00Z">
        <w:r>
          <w:rPr/>
          <w:t xml:space="preserve">  </w:t>
        </w:r>
      </w:ins>
    </w:p>
    <w:p>
      <w:pPr>
        <w:pStyle w:val="Normal"/>
        <w:spacing w:lineRule="auto" w:line="480"/>
        <w:jc w:val="both"/>
        <w:pPrChange w:id="0" w:author="Chang, Steve" w:date="2020-05-08T17:56:00Z">
          <w:pPr>
            <w:spacing w:lineRule="auto" w:line="480"/>
          </w:pPr>
        </w:pPrChange>
        <w:rPr/>
      </w:pPr>
      <w:r>
        <w:rPr/>
        <w:t>The 5-HT</w:t>
      </w:r>
      <w:r>
        <w:rPr>
          <w:vertAlign w:val="subscript"/>
        </w:rPr>
        <w:t xml:space="preserve">4 </w:t>
      </w:r>
      <w:r>
        <w:rPr/>
        <w:t>receptor subtype has been extensively studied in relation to memory, learning, and cognition. Selective agonists for 5-HT</w:t>
      </w:r>
      <w:r>
        <w:rPr>
          <w:vertAlign w:val="subscript"/>
        </w:rPr>
        <w:t>4</w:t>
      </w:r>
      <w:r>
        <w:rPr/>
        <w:t xml:space="preserve"> have consistently led to enhanced memory and improved learning as measured by the Morris water maze, the object recognition, spatial alternation, autoshaping, passive avoidance, matching-to-sample, five-choice serial reaction time, and olfactory associated learning tests. In these </w:t>
      </w:r>
      <w:del w:id="284" w:author="Chang, Steve" w:date="2020-05-08T17:56:00Z">
        <w:r>
          <w:rPr/>
          <w:delText xml:space="preserve">same </w:delText>
        </w:r>
      </w:del>
      <w:r>
        <w:rPr/>
        <w:t>tests, selective antagonists for 5-HT</w:t>
      </w:r>
      <w:r>
        <w:rPr>
          <w:vertAlign w:val="subscript"/>
        </w:rPr>
        <w:t>4</w:t>
      </w:r>
      <w:r>
        <w:rPr/>
        <w:t xml:space="preserve"> have consistently led to decreased memory and impaired cognition (Meneses &amp; Hong, </w:t>
      </w:r>
      <w:commentRangeStart w:id="201"/>
      <w:r>
        <w:rPr/>
        <w:t>1997</w:t>
      </w:r>
      <w:r>
        <w:rPr/>
      </w:r>
      <w:commentRangeEnd w:id="201"/>
      <w:r>
        <w:commentReference w:id="201"/>
      </w:r>
      <w:r>
        <w:rPr/>
        <w:t xml:space="preserve">; Marchetti </w:t>
      </w:r>
      <w:r>
        <w:rPr>
          <w:i/>
        </w:rPr>
        <w:t>et al.</w:t>
      </w:r>
      <w:r>
        <w:rPr/>
        <w:t xml:space="preserve">, </w:t>
      </w:r>
      <w:commentRangeStart w:id="202"/>
      <w:r>
        <w:rPr/>
        <w:t>2007</w:t>
      </w:r>
      <w:r>
        <w:rPr/>
      </w:r>
      <w:commentRangeEnd w:id="202"/>
      <w:r>
        <w:commentReference w:id="202"/>
      </w:r>
      <w:r>
        <w:rPr/>
        <w:t xml:space="preserve">; Mohler </w:t>
      </w:r>
      <w:r>
        <w:rPr>
          <w:i/>
        </w:rPr>
        <w:t>et al.</w:t>
      </w:r>
      <w:r>
        <w:rPr/>
        <w:t xml:space="preserve">, </w:t>
      </w:r>
      <w:commentRangeStart w:id="203"/>
      <w:r>
        <w:rPr/>
        <w:t>2007</w:t>
      </w:r>
      <w:r>
        <w:rPr/>
      </w:r>
      <w:commentRangeEnd w:id="203"/>
      <w:r>
        <w:commentReference w:id="203"/>
      </w:r>
      <w:r>
        <w:rPr/>
        <w:t xml:space="preserve">; for review, see Hagena &amp; Manahan-Vaughan, </w:t>
      </w:r>
      <w:commentRangeStart w:id="204"/>
      <w:r>
        <w:rPr/>
        <w:t>2017</w:t>
      </w:r>
      <w:r>
        <w:rPr/>
      </w:r>
      <w:commentRangeEnd w:id="204"/>
      <w:r>
        <w:commentReference w:id="204"/>
      </w:r>
      <w:r>
        <w:rPr/>
        <w:t>). Many studies have attributed these effects to the ability of 5-HT</w:t>
      </w:r>
      <w:r>
        <w:rPr>
          <w:vertAlign w:val="subscript"/>
        </w:rPr>
        <w:t xml:space="preserve">4 </w:t>
      </w:r>
      <w:r>
        <w:rPr/>
        <w:t xml:space="preserve">to modulate acetylcholine release and synaptic plasticity in the hippocampal and prefrontal cortical regions. In mouse models, selective agonists have been shown to increase </w:t>
      </w:r>
      <w:ins w:id="285" w:author="Chang, Steve" w:date="2020-05-08T17:56:00Z">
        <w:r>
          <w:rPr/>
          <w:t xml:space="preserve">acetylcholine </w:t>
        </w:r>
      </w:ins>
      <w:del w:id="286" w:author="Chang, Steve" w:date="2020-05-08T17:56:00Z">
        <w:r>
          <w:rPr/>
          <w:delText xml:space="preserve">ACh </w:delText>
        </w:r>
      </w:del>
      <w:r>
        <w:rPr/>
        <w:t xml:space="preserve">release, augment </w:t>
      </w:r>
      <w:del w:id="287" w:author="Chang, Steve" w:date="2020-05-08T17:56:00Z">
        <w:r>
          <w:rPr/>
          <w:delText>LTP</w:delText>
        </w:r>
      </w:del>
      <w:ins w:id="288" w:author="Chang, Steve" w:date="2020-05-08T17:56:00Z">
        <w:r>
          <w:rPr/>
          <w:t>long-term potentiation</w:t>
        </w:r>
      </w:ins>
      <w:r>
        <w:rPr/>
        <w:t xml:space="preserve">, attenuate depotentiation, and alternate patterns of </w:t>
      </w:r>
      <w:del w:id="289" w:author="Chang, Steve" w:date="2020-05-08T17:57:00Z">
        <w:r>
          <w:rPr/>
          <w:delText xml:space="preserve">LTD </w:delText>
        </w:r>
      </w:del>
      <w:ins w:id="290" w:author="Chang, Steve" w:date="2020-05-08T17:57:00Z">
        <w:r>
          <w:rPr/>
          <w:t xml:space="preserve">long-term depression </w:t>
        </w:r>
      </w:ins>
      <w:r>
        <w:rPr/>
        <w:t xml:space="preserve">(Matsumoto </w:t>
      </w:r>
      <w:r>
        <w:rPr>
          <w:i/>
        </w:rPr>
        <w:t>et al.</w:t>
      </w:r>
      <w:r>
        <w:rPr/>
        <w:t xml:space="preserve">, </w:t>
      </w:r>
      <w:commentRangeStart w:id="205"/>
      <w:r>
        <w:rPr/>
        <w:t>2001</w:t>
      </w:r>
      <w:r>
        <w:rPr/>
      </w:r>
      <w:commentRangeEnd w:id="205"/>
      <w:r>
        <w:commentReference w:id="205"/>
      </w:r>
      <w:r>
        <w:rPr/>
        <w:t>; for review, see King, Marsden, &amp; Fone,</w:t>
      </w:r>
      <w:commentRangeStart w:id="206"/>
      <w:r>
        <w:rPr/>
        <w:t xml:space="preserve"> 2008</w:t>
      </w:r>
      <w:r>
        <w:rPr/>
      </w:r>
      <w:commentRangeEnd w:id="206"/>
      <w:r>
        <w:commentReference w:id="206"/>
      </w:r>
      <w:r>
        <w:rPr/>
        <w:t xml:space="preserve">). Furthermore, agonists have demonstrated the ability to improve neuronal survival and inhibit the generation of </w:t>
      </w:r>
      <w:del w:id="291" w:author="Chang, Steve" w:date="2020-05-08T17:58:00Z">
        <w:r>
          <w:rPr/>
          <w:delText>B</w:delText>
        </w:r>
      </w:del>
      <w:ins w:id="292" w:author="Chang, Steve" w:date="2020-05-08T17:59:00Z">
        <w:r>
          <w:rPr/>
          <w:t>ß</w:t>
        </w:r>
      </w:ins>
      <w:r>
        <w:rPr/>
        <w:t xml:space="preserve">-amyloid proteins, two qualities commonly associated with Alzheimer’s Disease (Cho &amp; Hu, </w:t>
      </w:r>
      <w:commentRangeStart w:id="207"/>
      <w:r>
        <w:rPr/>
        <w:t>2007</w:t>
      </w:r>
      <w:r>
        <w:rPr/>
      </w:r>
      <w:commentRangeEnd w:id="207"/>
      <w:r>
        <w:commentReference w:id="207"/>
      </w:r>
      <w:r>
        <w:rPr/>
        <w:t>). Given all of these results, many of these papers have discussed 5-HT</w:t>
      </w:r>
      <w:r>
        <w:rPr>
          <w:vertAlign w:val="subscript"/>
        </w:rPr>
        <w:t>4</w:t>
      </w:r>
      <w:r>
        <w:rPr/>
        <w:t xml:space="preserve"> as a potential target for Alzheimer’s Disease therapies. However, research on this matter does not seem to have progressed past pre-clinical testing as of 2020.</w:t>
      </w:r>
    </w:p>
    <w:p>
      <w:pPr>
        <w:pStyle w:val="Normal"/>
        <w:spacing w:lineRule="auto" w:line="480"/>
        <w:rPr/>
      </w:pPr>
      <w:r>
        <w:rPr/>
      </w:r>
    </w:p>
    <w:p>
      <w:pPr>
        <w:pStyle w:val="Normal"/>
        <w:spacing w:lineRule="auto" w:line="480"/>
        <w:rPr>
          <w:b/>
          <w:b/>
          <w:del w:id="294" w:author="Chang, Steve" w:date="2020-05-08T17:59:00Z"/>
        </w:rPr>
      </w:pPr>
      <w:r>
        <w:rPr>
          <w:b/>
        </w:rPr>
        <w:t>5-HT</w:t>
      </w:r>
      <w:r>
        <w:rPr>
          <w:b/>
          <w:vertAlign w:val="subscript"/>
        </w:rPr>
        <w:t>4</w:t>
      </w:r>
      <w:r>
        <w:rPr>
          <w:b/>
        </w:rPr>
        <w:t xml:space="preserve"> and Gastrointestinal &amp; Pain.</w:t>
      </w:r>
      <w:ins w:id="293" w:author="Chang, Steve" w:date="2020-05-08T17:59:00Z">
        <w:r>
          <w:rPr/>
          <w:t xml:space="preserve">  </w:t>
        </w:r>
      </w:ins>
    </w:p>
    <w:p>
      <w:pPr>
        <w:pStyle w:val="Normal"/>
        <w:spacing w:lineRule="auto" w:line="480"/>
        <w:jc w:val="both"/>
        <w:pPrChange w:id="0" w:author="Chang, Steve" w:date="2020-05-08T17:59:00Z">
          <w:pPr>
            <w:spacing w:lineRule="auto" w:line="480"/>
          </w:pPr>
        </w:pPrChange>
        <w:rPr/>
      </w:pPr>
      <w:r>
        <w:rPr/>
        <w:t>The effects of agonists for 5-HT</w:t>
      </w:r>
      <w:r>
        <w:rPr>
          <w:vertAlign w:val="subscript"/>
        </w:rPr>
        <w:t>4</w:t>
      </w:r>
      <w:r>
        <w:rPr/>
        <w:t xml:space="preserve"> in the gastrointestinal tract have been studied in both healthy and unhealthy subjects. The use of agonists in dog models have resulted in enhanced motility in various regions of the </w:t>
      </w:r>
      <w:ins w:id="295" w:author="Chang, Steve" w:date="2020-05-08T17:59:00Z">
        <w:r>
          <w:rPr/>
          <w:t xml:space="preserve">gastrointestinal </w:t>
        </w:r>
      </w:ins>
      <w:del w:id="296" w:author="Chang, Steve" w:date="2020-05-08T17:59:00Z">
        <w:r>
          <w:rPr/>
          <w:delText xml:space="preserve">GI </w:delText>
        </w:r>
      </w:del>
      <w:r>
        <w:rPr/>
        <w:t xml:space="preserve">tract, likely due to an associated release of </w:t>
      </w:r>
      <w:ins w:id="297" w:author="Chang, Steve" w:date="2020-05-08T17:59:00Z">
        <w:r>
          <w:rPr/>
          <w:t xml:space="preserve">acetylcholine </w:t>
        </w:r>
      </w:ins>
      <w:del w:id="298" w:author="Chang, Steve" w:date="2020-05-08T17:59:00Z">
        <w:r>
          <w:rPr/>
          <w:delText xml:space="preserve">ACh </w:delText>
        </w:r>
      </w:del>
      <w:r>
        <w:rPr/>
        <w:t xml:space="preserve">in local muscles (Mine </w:t>
      </w:r>
      <w:r>
        <w:rPr>
          <w:i/>
        </w:rPr>
        <w:t>et al.</w:t>
      </w:r>
      <w:r>
        <w:rPr/>
        <w:t xml:space="preserve">, </w:t>
      </w:r>
      <w:commentRangeStart w:id="208"/>
      <w:r>
        <w:rPr/>
        <w:t>1997</w:t>
      </w:r>
      <w:r>
        <w:rPr/>
      </w:r>
      <w:commentRangeEnd w:id="208"/>
      <w:r>
        <w:commentReference w:id="208"/>
      </w:r>
      <w:r>
        <w:rPr/>
        <w:t xml:space="preserve">; Taniyama </w:t>
      </w:r>
      <w:r>
        <w:rPr>
          <w:i/>
        </w:rPr>
        <w:t>et al.</w:t>
      </w:r>
      <w:r>
        <w:rPr/>
        <w:t xml:space="preserve">, </w:t>
      </w:r>
      <w:commentRangeStart w:id="209"/>
      <w:r>
        <w:rPr/>
        <w:t>2000</w:t>
      </w:r>
      <w:r>
        <w:rPr/>
      </w:r>
      <w:commentRangeEnd w:id="209"/>
      <w:r>
        <w:commentReference w:id="209"/>
      </w:r>
      <w:r>
        <w:rPr/>
        <w:t xml:space="preserve">). Successful treatments including Tegaserod have since been developed and tested using double-blind studies in healthy subjects as well as patients with </w:t>
      </w:r>
      <w:ins w:id="299" w:author="Chang, Steve" w:date="2020-05-08T18:00:00Z">
        <w:r>
          <w:rPr/>
          <w:t xml:space="preserve">Irritable bowel syndrome </w:t>
        </w:r>
      </w:ins>
      <w:ins w:id="300" w:author="Chang, Steve" w:date="2020-05-08T18:00:00Z">
        <w:r>
          <w:rPr/>
          <w:t xml:space="preserve">or </w:t>
        </w:r>
      </w:ins>
      <w:r>
        <w:rPr/>
        <w:t xml:space="preserve">IBS. In healthy subjects, Tegaserod accelerated gastric emptying and transit in both the small intestine and colon. In IBS patients, this treatment was able to provide relief of symptoms including abdominal pain and discomfort, bloating, and constipation (Degen </w:t>
      </w:r>
      <w:r>
        <w:rPr>
          <w:i/>
        </w:rPr>
        <w:t>et al.</w:t>
      </w:r>
      <w:r>
        <w:rPr/>
        <w:t xml:space="preserve">, </w:t>
      </w:r>
      <w:commentRangeStart w:id="210"/>
      <w:r>
        <w:rPr/>
        <w:t>2001</w:t>
      </w:r>
      <w:r>
        <w:rPr/>
      </w:r>
      <w:commentRangeEnd w:id="210"/>
      <w:r>
        <w:commentReference w:id="210"/>
      </w:r>
      <w:r>
        <w:rPr/>
        <w:t xml:space="preserve">; Muller-Lissner </w:t>
      </w:r>
      <w:r>
        <w:rPr>
          <w:i/>
        </w:rPr>
        <w:t>et al.</w:t>
      </w:r>
      <w:r>
        <w:rPr/>
        <w:t xml:space="preserve">, </w:t>
      </w:r>
      <w:commentRangeStart w:id="211"/>
      <w:r>
        <w:rPr/>
        <w:t>2001</w:t>
      </w:r>
      <w:r>
        <w:rPr/>
      </w:r>
      <w:commentRangeEnd w:id="211"/>
      <w:r>
        <w:commentReference w:id="211"/>
      </w:r>
      <w:r>
        <w:rPr/>
        <w:t>).</w:t>
      </w:r>
    </w:p>
    <w:p>
      <w:pPr>
        <w:pStyle w:val="Normal"/>
        <w:spacing w:lineRule="auto" w:line="480"/>
        <w:rPr>
          <w:b/>
          <w:b/>
        </w:rPr>
      </w:pPr>
      <w:r>
        <w:rPr>
          <w:b/>
        </w:rPr>
      </w:r>
    </w:p>
    <w:p>
      <w:pPr>
        <w:pStyle w:val="Normal"/>
        <w:spacing w:lineRule="auto" w:line="480"/>
        <w:rPr/>
      </w:pPr>
      <w:r>
        <w:rPr>
          <w:b/>
        </w:rPr>
        <w:t>5-HT</w:t>
      </w:r>
      <w:r>
        <w:rPr>
          <w:b/>
          <w:vertAlign w:val="subscript"/>
        </w:rPr>
        <w:t>5A</w:t>
      </w:r>
    </w:p>
    <w:p>
      <w:pPr>
        <w:pStyle w:val="Normal"/>
        <w:spacing w:lineRule="auto" w:line="480"/>
        <w:jc w:val="both"/>
        <w:pPrChange w:id="0" w:author="Chang, Steve" w:date="2020-05-08T18:00:00Z">
          <w:pPr>
            <w:spacing w:lineRule="auto" w:line="480"/>
          </w:pPr>
        </w:pPrChange>
        <w:rPr/>
      </w:pPr>
      <w:r>
        <w:rPr/>
        <w:t>The 5-HT</w:t>
      </w:r>
      <w:r>
        <w:rPr>
          <w:vertAlign w:val="subscript"/>
        </w:rPr>
        <w:t>5A</w:t>
      </w:r>
      <w:r>
        <w:rPr/>
        <w:t xml:space="preserve"> receptor was a less commonly studied receptor, and was only discussed in </w:t>
      </w:r>
      <w:commentRangeStart w:id="212"/>
      <w:r>
        <w:rPr/>
        <w:t xml:space="preserve">51 </w:t>
      </w:r>
      <w:r>
        <w:rPr/>
      </w:r>
      <w:commentRangeEnd w:id="212"/>
      <w:r>
        <w:commentReference w:id="212"/>
      </w:r>
      <w:r>
        <w:rPr/>
        <w:t>papers</w:t>
      </w:r>
      <w:ins w:id="301" w:author="Chang, Steve" w:date="2020-05-08T18:01:00Z">
        <w:r>
          <w:rPr/>
          <w:t xml:space="preserve"> with</w:t>
        </w:r>
      </w:ins>
      <w:del w:id="302" w:author="Chang, Steve" w:date="2020-05-08T18:01:00Z">
        <w:r>
          <w:rPr/>
          <w:delText xml:space="preserve"> –</w:delText>
        </w:r>
      </w:del>
      <w:r>
        <w:rPr/>
        <w:t xml:space="preserve"> only 5 of these papers also referenced a specific topic of interest. Furthermore, it only significantly co-occurred with one topic (Table 12). Additionally, the 5-HT</w:t>
      </w:r>
      <w:r>
        <w:rPr>
          <w:vertAlign w:val="subscript"/>
        </w:rPr>
        <w:t>5B</w:t>
      </w:r>
      <w:r>
        <w:rPr/>
        <w:t xml:space="preserve"> receptor, which is only found in rodents </w:t>
      </w:r>
      <w:commentRangeStart w:id="213"/>
      <w:r>
        <w:rPr/>
        <w:t>and not humans</w:t>
      </w:r>
      <w:r>
        <w:rPr/>
      </w:r>
      <w:commentRangeEnd w:id="213"/>
      <w:r>
        <w:commentReference w:id="213"/>
      </w:r>
      <w:r>
        <w:rPr/>
        <w:t>, was mentioned in only 10 articles and did not have any significant topic co-occurrences. Therefore, only 5-HT</w:t>
      </w:r>
      <w:r>
        <w:rPr>
          <w:vertAlign w:val="subscript"/>
        </w:rPr>
        <w:t>5A</w:t>
      </w:r>
      <w:r>
        <w:rPr/>
        <w:t xml:space="preserve"> results are presented in the current research.</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Learning</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5</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.023</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r>
    </w:tbl>
    <w:p>
      <w:pPr>
        <w:pStyle w:val="Normal"/>
        <w:spacing w:lineRule="auto" w:line="480"/>
        <w:rPr/>
      </w:pPr>
      <w:r>
        <w:rPr/>
      </w:r>
    </w:p>
    <w:p>
      <w:pPr>
        <w:pStyle w:val="Normal"/>
        <w:spacing w:lineRule="auto" w:line="480"/>
        <w:rPr>
          <w:i/>
          <w:i/>
        </w:rPr>
      </w:pPr>
      <w:r>
        <w:rPr/>
        <w:t xml:space="preserve">Table 12. </w:t>
      </w:r>
      <w:r>
        <w:rPr>
          <w:i/>
        </w:rPr>
        <w:t>Probabilistic co-occurrence results between 5-HT</w:t>
      </w:r>
      <w:r>
        <w:rPr>
          <w:i/>
          <w:vertAlign w:val="subscript"/>
        </w:rPr>
        <w:t>5A</w:t>
      </w:r>
      <w:r>
        <w:rPr>
          <w:i/>
        </w:rPr>
        <w:t xml:space="preserve"> and behavioral topics.</w:t>
      </w:r>
    </w:p>
    <w:p>
      <w:pPr>
        <w:pStyle w:val="Normal"/>
        <w:spacing w:lineRule="auto" w:line="480"/>
        <w:rPr>
          <w:b/>
          <w:b/>
        </w:rPr>
      </w:pPr>
      <w:r>
        <w:rPr>
          <w:b/>
        </w:rPr>
      </w:r>
    </w:p>
    <w:p>
      <w:pPr>
        <w:pStyle w:val="Normal"/>
        <w:spacing w:lineRule="auto" w:line="480"/>
        <w:rPr>
          <w:b/>
          <w:b/>
          <w:del w:id="304" w:author="Chang, Steve" w:date="2020-05-08T18:01:00Z"/>
        </w:rPr>
      </w:pPr>
      <w:r>
        <w:rPr>
          <w:b/>
        </w:rPr>
        <w:t>5-HT</w:t>
      </w:r>
      <w:r>
        <w:rPr>
          <w:b/>
          <w:vertAlign w:val="subscript"/>
        </w:rPr>
        <w:t>5A</w:t>
      </w:r>
      <w:r>
        <w:rPr>
          <w:b/>
        </w:rPr>
        <w:t xml:space="preserve"> and Learning.</w:t>
      </w:r>
      <w:ins w:id="303" w:author="Chang, Steve" w:date="2020-05-08T18:01:00Z">
        <w:r>
          <w:rPr/>
          <w:t xml:space="preserve">  </w:t>
        </w:r>
      </w:ins>
    </w:p>
    <w:p>
      <w:pPr>
        <w:pStyle w:val="Normal"/>
        <w:spacing w:lineRule="auto" w:line="480"/>
        <w:jc w:val="both"/>
        <w:pPrChange w:id="0" w:author="Chang, Steve" w:date="2020-05-08T18:01:00Z">
          <w:pPr>
            <w:spacing w:lineRule="auto" w:line="480"/>
          </w:pPr>
        </w:pPrChange>
        <w:rPr/>
      </w:pPr>
      <w:r>
        <w:rPr/>
        <w:t>5-HT</w:t>
      </w:r>
      <w:r>
        <w:rPr>
          <w:vertAlign w:val="subscript"/>
        </w:rPr>
        <w:t xml:space="preserve">5A </w:t>
      </w:r>
      <w:r>
        <w:rPr/>
        <w:t xml:space="preserve">is arguably one of the least </w:t>
      </w:r>
      <w:ins w:id="305" w:author="Chang, Steve" w:date="2020-05-08T18:01:00Z">
        <w:r>
          <w:rPr/>
          <w:t xml:space="preserve">studied and </w:t>
        </w:r>
      </w:ins>
      <w:r>
        <w:rPr/>
        <w:t>understood serotonin receptors due to the fact that it lacks specific ligands. In fact, only partial agonists for the receptor have been found as of 2020. One earlier study by Gonzalez, Chavez-Pascacio, &amp; Meneses demonstrated that antagonists for 5-HT</w:t>
      </w:r>
      <w:r>
        <w:rPr>
          <w:vertAlign w:val="subscript"/>
        </w:rPr>
        <w:t>5A</w:t>
      </w:r>
      <w:r>
        <w:rPr/>
        <w:t xml:space="preserve"> led to poor performance in </w:t>
      </w:r>
      <w:del w:id="306" w:author="Chang, Steve" w:date="2020-05-08T18:02:00Z">
        <w:r>
          <w:rPr/>
          <w:delText xml:space="preserve">the </w:delText>
        </w:r>
      </w:del>
      <w:ins w:id="307" w:author="Chang, Steve" w:date="2020-05-08T18:02:00Z">
        <w:r>
          <w:rPr/>
          <w:t xml:space="preserve">an </w:t>
        </w:r>
      </w:ins>
      <w:r>
        <w:rPr/>
        <w:t>autoshaping task, which involves learning the conditioned response of a lever-press (</w:t>
      </w:r>
      <w:commentRangeStart w:id="214"/>
      <w:r>
        <w:rPr/>
        <w:t>2013</w:t>
      </w:r>
      <w:r>
        <w:rPr/>
      </w:r>
      <w:commentRangeEnd w:id="214"/>
      <w:r>
        <w:commentReference w:id="214"/>
      </w:r>
      <w:r>
        <w:rPr/>
        <w:t>). This result implied that activation of 5-HT</w:t>
      </w:r>
      <w:r>
        <w:rPr>
          <w:vertAlign w:val="subscript"/>
        </w:rPr>
        <w:t>5A</w:t>
      </w:r>
      <w:r>
        <w:rPr/>
        <w:t xml:space="preserve"> could improve learning. In contrast, however, later studies showed that antagonists could ameliorate working memory deficits and improve reference memory in animal models associated with dementia (Yamazaki </w:t>
      </w:r>
      <w:r>
        <w:rPr>
          <w:i/>
        </w:rPr>
        <w:t>et al.,</w:t>
      </w:r>
      <w:r>
        <w:rPr/>
        <w:t xml:space="preserve"> </w:t>
      </w:r>
      <w:commentRangeStart w:id="215"/>
      <w:r>
        <w:rPr/>
        <w:t>2015</w:t>
      </w:r>
      <w:r>
        <w:rPr/>
      </w:r>
      <w:commentRangeEnd w:id="215"/>
      <w:r>
        <w:commentReference w:id="215"/>
      </w:r>
      <w:r>
        <w:rPr/>
        <w:t xml:space="preserve">). The same authors later discovered a possible mechanism for these effects, through the increased release of </w:t>
      </w:r>
      <w:del w:id="308" w:author="Chang, Steve" w:date="2020-05-08T18:02:00Z">
        <w:r>
          <w:rPr/>
          <w:delText xml:space="preserve">DA </w:delText>
        </w:r>
      </w:del>
      <w:ins w:id="309" w:author="Chang, Steve" w:date="2020-05-08T18:02:00Z">
        <w:r>
          <w:rPr/>
          <w:t xml:space="preserve">dopamine </w:t>
        </w:r>
      </w:ins>
      <w:r>
        <w:rPr/>
        <w:t xml:space="preserve">and </w:t>
      </w:r>
      <w:ins w:id="310" w:author="Chang, Steve" w:date="2020-05-08T18:03:00Z">
        <w:r>
          <w:rPr/>
          <w:t>g</w:t>
        </w:r>
      </w:ins>
      <w:ins w:id="311" w:author="Chang, Steve" w:date="2020-05-08T18:03:00Z">
        <w:r>
          <w:rPr/>
          <w:t xml:space="preserve">amma </w:t>
        </w:r>
      </w:ins>
      <w:ins w:id="312" w:author="Chang, Steve" w:date="2020-05-08T18:03:00Z">
        <w:r>
          <w:rPr/>
          <w:t>a</w:t>
        </w:r>
      </w:ins>
      <w:ins w:id="313" w:author="Chang, Steve" w:date="2020-05-08T18:03:00Z">
        <w:r>
          <w:rPr/>
          <w:t xml:space="preserve">minobutyric </w:t>
        </w:r>
      </w:ins>
      <w:ins w:id="314" w:author="Chang, Steve" w:date="2020-05-08T18:03:00Z">
        <w:r>
          <w:rPr/>
          <w:t>a</w:t>
        </w:r>
      </w:ins>
      <w:ins w:id="315" w:author="Chang, Steve" w:date="2020-05-08T18:03:00Z">
        <w:r>
          <w:rPr/>
          <w:t>cid (</w:t>
        </w:r>
      </w:ins>
      <w:r>
        <w:rPr/>
        <w:t>GABA</w:t>
      </w:r>
      <w:ins w:id="316" w:author="Chang, Steve" w:date="2020-05-08T18:03:00Z">
        <w:r>
          <w:rPr/>
          <w:t>)</w:t>
        </w:r>
      </w:ins>
      <w:r>
        <w:rPr/>
        <w:t xml:space="preserve"> in the prefrontal cortex of their cognitive dysfunction model (Yamazaki </w:t>
      </w:r>
      <w:r>
        <w:rPr>
          <w:i/>
        </w:rPr>
        <w:t>et al.,</w:t>
      </w:r>
      <w:r>
        <w:rPr/>
        <w:t xml:space="preserve"> </w:t>
      </w:r>
      <w:commentRangeStart w:id="216"/>
      <w:r>
        <w:rPr/>
        <w:t>2018</w:t>
      </w:r>
      <w:r>
        <w:rPr/>
      </w:r>
      <w:commentRangeEnd w:id="216"/>
      <w:r>
        <w:commentReference w:id="216"/>
      </w:r>
      <w:r>
        <w:rPr/>
        <w:t xml:space="preserve">). Nava, Garcia, &amp; Meneses addressed these contradictions by discussing advancements in instruments and tasks used to measure memory, comparing the lever-press from Gonzalez </w:t>
      </w:r>
      <w:r>
        <w:rPr>
          <w:i/>
        </w:rPr>
        <w:t>et al</w:t>
      </w:r>
      <w:r>
        <w:rPr/>
        <w:t>. to new tasks using nose-pokes. In their studies, combination of the same antagonist with the nose-poke task allowed for increased conditioned responses and reduced variability between subjects, suggesting overall that antagonism of 5-HT</w:t>
      </w:r>
      <w:r>
        <w:rPr>
          <w:vertAlign w:val="subscript"/>
        </w:rPr>
        <w:t xml:space="preserve">5A </w:t>
      </w:r>
      <w:r>
        <w:rPr/>
        <w:t>has a positive effect on learning (</w:t>
      </w:r>
      <w:commentRangeStart w:id="217"/>
      <w:r>
        <w:rPr/>
        <w:t>2019</w:t>
      </w:r>
      <w:r>
        <w:rPr/>
      </w:r>
      <w:commentRangeEnd w:id="217"/>
      <w:r>
        <w:commentReference w:id="217"/>
      </w:r>
      <w:r>
        <w:rPr/>
        <w:t>).</w:t>
      </w:r>
    </w:p>
    <w:p>
      <w:pPr>
        <w:pStyle w:val="Normal"/>
        <w:spacing w:lineRule="auto" w:line="480"/>
        <w:rPr/>
      </w:pPr>
      <w:r>
        <w:rPr/>
      </w:r>
    </w:p>
    <w:p>
      <w:pPr>
        <w:pStyle w:val="Normal"/>
        <w:spacing w:lineRule="auto" w:line="480"/>
        <w:rPr/>
      </w:pPr>
      <w:r>
        <w:rPr>
          <w:b/>
        </w:rPr>
        <w:t>5-HT</w:t>
      </w:r>
      <w:r>
        <w:rPr>
          <w:b/>
          <w:vertAlign w:val="subscript"/>
        </w:rPr>
        <w:t>6</w:t>
      </w:r>
    </w:p>
    <w:p>
      <w:pPr>
        <w:pStyle w:val="Normal"/>
        <w:spacing w:lineRule="auto" w:line="480"/>
        <w:jc w:val="both"/>
        <w:pPrChange w:id="0" w:author="Chang, Steve" w:date="2020-05-08T18:04:00Z">
          <w:pPr>
            <w:spacing w:lineRule="auto" w:line="480"/>
          </w:pPr>
        </w:pPrChange>
        <w:rPr/>
      </w:pPr>
      <w:r>
        <w:rPr/>
        <w:t>The 5-HT</w:t>
      </w:r>
      <w:r>
        <w:rPr>
          <w:vertAlign w:val="subscript"/>
        </w:rPr>
        <w:t>6</w:t>
      </w:r>
      <w:r>
        <w:rPr/>
        <w:t xml:space="preserve"> receptor was referenced in </w:t>
      </w:r>
      <w:commentRangeStart w:id="218"/>
      <w:r>
        <w:rPr/>
        <w:t xml:space="preserve">443 </w:t>
      </w:r>
      <w:r>
        <w:rPr/>
      </w:r>
      <w:commentRangeEnd w:id="218"/>
      <w:r>
        <w:commentReference w:id="218"/>
      </w:r>
      <w:r>
        <w:rPr/>
        <w:t>papers, with 354 of these papers including a topic of interest, and significantly co-occurred with eight topics (Table 13).</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Cognition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94</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.008</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Memory</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66</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.005</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Learning</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48</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Alzheimer’s</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48</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.004</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Schizophrenia</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53</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.004</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Dementia</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9</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Obesity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16</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Psychosis</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9</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.002</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13. </w:t>
      </w:r>
      <w:r>
        <w:rPr>
          <w:i/>
        </w:rPr>
        <w:t>Probabilistic co-occurrence results between 5-HT</w:t>
      </w:r>
      <w:r>
        <w:rPr>
          <w:i/>
          <w:vertAlign w:val="subscript"/>
        </w:rPr>
        <w:t>6</w:t>
      </w:r>
      <w:r>
        <w:rPr>
          <w:i/>
        </w:rPr>
        <w:t xml:space="preserve"> and behavioral topics.</w:t>
      </w:r>
    </w:p>
    <w:p>
      <w:pPr>
        <w:pStyle w:val="Normal"/>
        <w:spacing w:lineRule="auto" w:line="480"/>
        <w:rPr>
          <w:b/>
          <w:b/>
        </w:rPr>
      </w:pPr>
      <w:r>
        <w:rPr>
          <w:b/>
        </w:rPr>
      </w:r>
    </w:p>
    <w:p>
      <w:pPr>
        <w:pStyle w:val="Normal"/>
        <w:spacing w:lineRule="auto" w:line="480"/>
        <w:rPr>
          <w:b/>
          <w:b/>
          <w:del w:id="318" w:author="Chang, Steve" w:date="2020-05-08T18:05:00Z"/>
        </w:rPr>
      </w:pPr>
      <w:r>
        <w:rPr>
          <w:b/>
        </w:rPr>
        <w:t>5-HT</w:t>
      </w:r>
      <w:r>
        <w:rPr>
          <w:b/>
          <w:vertAlign w:val="subscript"/>
        </w:rPr>
        <w:t>6</w:t>
      </w:r>
      <w:r>
        <w:rPr>
          <w:b/>
        </w:rPr>
        <w:t xml:space="preserve"> and Memory &amp; Related Topics.</w:t>
      </w:r>
      <w:ins w:id="317" w:author="Chang, Steve" w:date="2020-05-08T18:05:00Z">
        <w:r>
          <w:rPr/>
          <w:t xml:space="preserve">  </w:t>
        </w:r>
      </w:ins>
    </w:p>
    <w:p>
      <w:pPr>
        <w:pStyle w:val="Normal"/>
        <w:spacing w:lineRule="auto" w:line="480"/>
        <w:jc w:val="both"/>
        <w:pPrChange w:id="0" w:author="Chang, Steve" w:date="2020-05-08T18:06:00Z">
          <w:pPr>
            <w:spacing w:lineRule="auto" w:line="480"/>
          </w:pPr>
        </w:pPrChange>
        <w:rPr/>
      </w:pPr>
      <w:r>
        <w:rPr/>
        <w:t>The association between 5-HT</w:t>
      </w:r>
      <w:r>
        <w:rPr>
          <w:vertAlign w:val="subscript"/>
        </w:rPr>
        <w:t>6</w:t>
      </w:r>
      <w:r>
        <w:rPr/>
        <w:t xml:space="preserve"> and topics related to memory and cognition have been well studied. Many reviews have been published, summarizing the positive effects of silencing 5-HT</w:t>
      </w:r>
      <w:r>
        <w:rPr>
          <w:vertAlign w:val="subscript"/>
        </w:rPr>
        <w:t>6</w:t>
      </w:r>
      <w:r>
        <w:rPr/>
        <w:t xml:space="preserve"> expression and using antagonistic agents to 5-HT</w:t>
      </w:r>
      <w:r>
        <w:rPr>
          <w:vertAlign w:val="subscript"/>
        </w:rPr>
        <w:t xml:space="preserve">6, </w:t>
      </w:r>
      <w:r>
        <w:rPr/>
        <w:t>including increased memory retention and consolation and overall improved performance on diverse memory and learning paradigms</w:t>
      </w:r>
      <w:ins w:id="319" w:author="Chang, Steve" w:date="2020-05-08T18:05:00Z">
        <w:r>
          <w:rPr/>
          <w:t xml:space="preserve"> (cites of some of these “many reviews”)</w:t>
        </w:r>
      </w:ins>
      <w:r>
        <w:rPr/>
        <w:t xml:space="preserve">. </w:t>
      </w:r>
      <w:commentRangeStart w:id="219"/>
      <w:r>
        <w:rPr/>
        <w:t xml:space="preserve">These results </w:t>
      </w:r>
      <w:r>
        <w:rPr/>
      </w:r>
      <w:commentRangeEnd w:id="219"/>
      <w:r>
        <w:commentReference w:id="219"/>
      </w:r>
      <w:r>
        <w:rPr/>
        <w:t>were linked to elevated extracellular levels of a number of neurotransmitters important in cognition such as acetylcholine, dopamine, glutamate, and GABA in pre</w:t>
      </w:r>
      <w:del w:id="320" w:author="Chang, Steve" w:date="2020-05-08T18:06:00Z">
        <w:r>
          <w:rPr/>
          <w:delText>-</w:delText>
        </w:r>
      </w:del>
      <w:r>
        <w:rPr/>
        <w:t xml:space="preserve">frontal cortical regions, the hippocampus, and the striatum (Russell &amp; Dias, </w:t>
      </w:r>
      <w:commentRangeStart w:id="220"/>
      <w:r>
        <w:rPr/>
        <w:t>2002</w:t>
      </w:r>
      <w:r>
        <w:rPr/>
      </w:r>
      <w:commentRangeEnd w:id="220"/>
      <w:r>
        <w:commentReference w:id="220"/>
      </w:r>
      <w:r>
        <w:rPr/>
        <w:t xml:space="preserve">; Mitchell &amp; Neumaier, </w:t>
      </w:r>
      <w:commentRangeStart w:id="221"/>
      <w:r>
        <w:rPr/>
        <w:t>2005</w:t>
      </w:r>
      <w:r>
        <w:rPr/>
      </w:r>
      <w:commentRangeEnd w:id="221"/>
      <w:r>
        <w:commentReference w:id="221"/>
      </w:r>
      <w:r>
        <w:rPr/>
        <w:t xml:space="preserve">; King, Marsden, &amp; Fone, </w:t>
      </w:r>
      <w:commentRangeStart w:id="222"/>
      <w:r>
        <w:rPr/>
        <w:t>2008</w:t>
      </w:r>
      <w:r>
        <w:rPr/>
      </w:r>
      <w:commentRangeEnd w:id="222"/>
      <w:r>
        <w:commentReference w:id="222"/>
      </w:r>
      <w:r>
        <w:rPr/>
        <w:t xml:space="preserve">; Upton </w:t>
      </w:r>
      <w:r>
        <w:rPr>
          <w:i/>
        </w:rPr>
        <w:t>et al.</w:t>
      </w:r>
      <w:r>
        <w:rPr/>
        <w:t xml:space="preserve">, </w:t>
      </w:r>
      <w:commentRangeStart w:id="223"/>
      <w:r>
        <w:rPr/>
        <w:t>2008</w:t>
      </w:r>
      <w:r>
        <w:rPr/>
      </w:r>
      <w:commentRangeEnd w:id="223"/>
      <w:r>
        <w:commentReference w:id="223"/>
      </w:r>
      <w:r>
        <w:rPr/>
        <w:t>). Conversely, agonists have elicited diverse effects in a number of different types of memory tasks. For example, agonists for 5-HT</w:t>
      </w:r>
      <w:r>
        <w:rPr>
          <w:vertAlign w:val="subscript"/>
        </w:rPr>
        <w:t xml:space="preserve">6 </w:t>
      </w:r>
      <w:r>
        <w:rPr/>
        <w:t xml:space="preserve">led to impairments in autoshaping operant learning and social recognition tasks, but improved memory in attentional set-shifting and fear motivated learning tasks, suggesting that the mechanism may be more complicated than expected (Woods </w:t>
      </w:r>
      <w:r>
        <w:rPr>
          <w:i/>
        </w:rPr>
        <w:t>et al.</w:t>
      </w:r>
      <w:r>
        <w:rPr/>
        <w:t xml:space="preserve">, </w:t>
      </w:r>
      <w:commentRangeStart w:id="224"/>
      <w:r>
        <w:rPr/>
        <w:t>2012</w:t>
      </w:r>
      <w:r>
        <w:rPr/>
      </w:r>
      <w:commentRangeEnd w:id="224"/>
      <w:r>
        <w:commentReference w:id="224"/>
      </w:r>
      <w:r>
        <w:rPr/>
        <w:t>). Antagonists to 5-HT</w:t>
      </w:r>
      <w:r>
        <w:rPr>
          <w:vertAlign w:val="subscript"/>
        </w:rPr>
        <w:t xml:space="preserve">6 </w:t>
      </w:r>
      <w:r>
        <w:rPr/>
        <w:t xml:space="preserve">have been extensively studied in phase I and II clinical trials for Alzheimer’s Disease treatment with early results attaining appropriate levels of safety, tolerability, and efficacy (Maher-Edwards </w:t>
      </w:r>
      <w:r>
        <w:rPr>
          <w:i/>
        </w:rPr>
        <w:t>et al.</w:t>
      </w:r>
      <w:r>
        <w:rPr/>
        <w:t xml:space="preserve"> </w:t>
      </w:r>
      <w:commentRangeStart w:id="225"/>
      <w:r>
        <w:rPr/>
        <w:t>2010</w:t>
      </w:r>
      <w:r>
        <w:rPr/>
      </w:r>
      <w:commentRangeEnd w:id="225"/>
      <w:r>
        <w:commentReference w:id="225"/>
      </w:r>
      <w:r>
        <w:rPr/>
        <w:t>; Codony, Vela, &amp; Ramirez,</w:t>
      </w:r>
      <w:commentRangeStart w:id="226"/>
      <w:r>
        <w:rPr/>
        <w:t xml:space="preserve"> 2011</w:t>
      </w:r>
      <w:r>
        <w:rPr/>
      </w:r>
      <w:commentRangeEnd w:id="226"/>
      <w:r>
        <w:commentReference w:id="226"/>
      </w:r>
      <w:r>
        <w:rPr/>
        <w:t xml:space="preserve">). However, many more recent </w:t>
      </w:r>
      <w:ins w:id="321" w:author="Chang, Steve" w:date="2020-05-08T18:07:00Z">
        <w:r>
          <w:rPr/>
          <w:t>P</w:t>
        </w:r>
      </w:ins>
      <w:del w:id="322" w:author="Chang, Steve" w:date="2020-05-08T18:07:00Z">
        <w:r>
          <w:rPr/>
          <w:delText>p</w:delText>
        </w:r>
      </w:del>
      <w:r>
        <w:rPr/>
        <w:t xml:space="preserve">hase </w:t>
      </w:r>
      <w:del w:id="323" w:author="Chang, Steve" w:date="2020-05-08T18:07:00Z">
        <w:r>
          <w:rPr/>
          <w:delText xml:space="preserve">III </w:delText>
        </w:r>
      </w:del>
      <w:ins w:id="324" w:author="Chang, Steve" w:date="2020-05-08T18:07:00Z">
        <w:r>
          <w:rPr/>
          <w:t xml:space="preserve">3 </w:t>
        </w:r>
      </w:ins>
      <w:r>
        <w:rPr/>
        <w:t xml:space="preserve">trials have failed to show statistical significance and have thus been discontinued (Andrews, Tousi, &amp; Sabbagh, </w:t>
      </w:r>
      <w:commentRangeStart w:id="227"/>
      <w:r>
        <w:rPr/>
        <w:t>2018</w:t>
      </w:r>
      <w:r>
        <w:rPr/>
      </w:r>
      <w:commentRangeEnd w:id="227"/>
      <w:r>
        <w:commentReference w:id="227"/>
      </w:r>
      <w:r>
        <w:rPr/>
        <w:t>).</w:t>
      </w:r>
    </w:p>
    <w:p>
      <w:pPr>
        <w:pStyle w:val="Normal"/>
        <w:spacing w:lineRule="auto" w:line="480"/>
        <w:rPr/>
      </w:pPr>
      <w:r>
        <w:rPr/>
      </w:r>
    </w:p>
    <w:p>
      <w:pPr>
        <w:pStyle w:val="Normal"/>
        <w:spacing w:lineRule="auto" w:line="480"/>
        <w:rPr>
          <w:b/>
          <w:b/>
          <w:del w:id="326" w:author="Chang, Steve" w:date="2020-05-08T18:07:00Z"/>
        </w:rPr>
      </w:pPr>
      <w:r>
        <w:rPr>
          <w:b/>
        </w:rPr>
        <w:t>5-HT</w:t>
      </w:r>
      <w:r>
        <w:rPr>
          <w:b/>
          <w:vertAlign w:val="subscript"/>
        </w:rPr>
        <w:t>6</w:t>
      </w:r>
      <w:r>
        <w:rPr>
          <w:b/>
        </w:rPr>
        <w:t xml:space="preserve"> and Schizophrenia &amp; Related Topics.</w:t>
      </w:r>
      <w:ins w:id="325" w:author="Chang, Steve" w:date="2020-05-08T18:07:00Z">
        <w:r>
          <w:rPr/>
          <w:t xml:space="preserve">  </w:t>
        </w:r>
      </w:ins>
    </w:p>
    <w:p>
      <w:pPr>
        <w:pStyle w:val="Normal"/>
        <w:spacing w:lineRule="auto" w:line="480"/>
        <w:jc w:val="both"/>
        <w:pPrChange w:id="0" w:author="Chang, Steve" w:date="2020-05-08T18:07:00Z">
          <w:pPr>
            <w:spacing w:lineRule="auto" w:line="480"/>
          </w:pPr>
        </w:pPrChange>
        <w:rPr/>
      </w:pPr>
      <w:r>
        <w:rPr/>
        <w:t>Cognitive deficits have increasingly been recognized as a core feature of schizophrenia. Thus, similar antagonists for 5-HT</w:t>
      </w:r>
      <w:r>
        <w:rPr>
          <w:vertAlign w:val="subscript"/>
        </w:rPr>
        <w:t xml:space="preserve">6 </w:t>
      </w:r>
      <w:r>
        <w:rPr/>
        <w:t>have also been explored as potential treatments for schizophrenia with limited success. Research has shown that 5-HT</w:t>
      </w:r>
      <w:r>
        <w:rPr>
          <w:vertAlign w:val="subscript"/>
        </w:rPr>
        <w:t xml:space="preserve">6 </w:t>
      </w:r>
      <w:r>
        <w:rPr/>
        <w:t xml:space="preserve">antagonists can reduce negative symptoms such as impaired cognition and learning in schizophrenia animal models (Pouzet, Didriksen, &amp; Arnt, </w:t>
      </w:r>
      <w:commentRangeStart w:id="228"/>
      <w:r>
        <w:rPr/>
        <w:t>2002</w:t>
      </w:r>
      <w:r>
        <w:rPr/>
      </w:r>
      <w:commentRangeEnd w:id="228"/>
      <w:r>
        <w:commentReference w:id="228"/>
      </w:r>
      <w:r>
        <w:rPr/>
        <w:t xml:space="preserve">; Andreas </w:t>
      </w:r>
      <w:r>
        <w:rPr>
          <w:i/>
        </w:rPr>
        <w:t>et al.</w:t>
      </w:r>
      <w:r>
        <w:rPr/>
        <w:t xml:space="preserve">, </w:t>
      </w:r>
      <w:commentRangeStart w:id="229"/>
      <w:r>
        <w:rPr/>
        <w:t>2011</w:t>
      </w:r>
      <w:r>
        <w:rPr/>
      </w:r>
      <w:commentRangeEnd w:id="229"/>
      <w:r>
        <w:commentReference w:id="229"/>
      </w:r>
      <w:r>
        <w:rPr/>
        <w:t xml:space="preserve">). This may be related to the receptor’s ability to activate mTOR signaling in the prefrontal cortex (Meffre </w:t>
      </w:r>
      <w:r>
        <w:rPr>
          <w:i/>
        </w:rPr>
        <w:t>et al.</w:t>
      </w:r>
      <w:r>
        <w:rPr/>
        <w:t xml:space="preserve">, </w:t>
      </w:r>
      <w:commentRangeStart w:id="230"/>
      <w:r>
        <w:rPr/>
        <w:t>2012</w:t>
      </w:r>
      <w:r>
        <w:rPr/>
      </w:r>
      <w:commentRangeEnd w:id="230"/>
      <w:r>
        <w:commentReference w:id="230"/>
      </w:r>
      <w:r>
        <w:rPr/>
        <w:t>). However, despite the high affinity of antipsychotic agents with 5-HT</w:t>
      </w:r>
      <w:r>
        <w:rPr>
          <w:vertAlign w:val="subscript"/>
        </w:rPr>
        <w:t>6</w:t>
      </w:r>
      <w:r>
        <w:rPr/>
        <w:t xml:space="preserve">, there is no significant evidence supporting antagonists’ ability to reduce positive symptoms such as psychosis in schizophrenia models (Arnt &amp; Olsen, </w:t>
      </w:r>
      <w:commentRangeStart w:id="231"/>
      <w:r>
        <w:rPr/>
        <w:t>2011</w:t>
      </w:r>
      <w:r>
        <w:rPr/>
      </w:r>
      <w:commentRangeEnd w:id="231"/>
      <w:r>
        <w:commentReference w:id="231"/>
      </w:r>
      <w:r>
        <w:rPr/>
        <w:t>).</w:t>
      </w:r>
    </w:p>
    <w:p>
      <w:pPr>
        <w:pStyle w:val="Normal"/>
        <w:spacing w:lineRule="auto" w:line="480"/>
        <w:rPr/>
      </w:pPr>
      <w:r>
        <w:rPr/>
      </w:r>
    </w:p>
    <w:p>
      <w:pPr>
        <w:pStyle w:val="Normal"/>
        <w:spacing w:lineRule="auto" w:line="480"/>
        <w:rPr>
          <w:b/>
          <w:b/>
          <w:del w:id="328" w:author="Chang, Steve" w:date="2020-05-08T18:08:00Z"/>
        </w:rPr>
      </w:pPr>
      <w:r>
        <w:rPr>
          <w:b/>
        </w:rPr>
        <w:t>5-HT</w:t>
      </w:r>
      <w:r>
        <w:rPr>
          <w:b/>
          <w:vertAlign w:val="subscript"/>
        </w:rPr>
        <w:t>6</w:t>
      </w:r>
      <w:r>
        <w:rPr>
          <w:b/>
        </w:rPr>
        <w:t xml:space="preserve"> and Obesity.</w:t>
      </w:r>
      <w:ins w:id="327" w:author="Chang, Steve" w:date="2020-05-08T18:08:00Z">
        <w:r>
          <w:rPr/>
          <w:t xml:space="preserve">  </w:t>
        </w:r>
      </w:ins>
    </w:p>
    <w:p>
      <w:pPr>
        <w:pStyle w:val="Normal"/>
        <w:spacing w:lineRule="auto" w:line="480"/>
        <w:jc w:val="both"/>
        <w:pPrChange w:id="0" w:author="Chang, Steve" w:date="2020-05-08T18:08:00Z">
          <w:pPr>
            <w:spacing w:lineRule="auto" w:line="480"/>
          </w:pPr>
        </w:pPrChange>
        <w:rPr/>
      </w:pPr>
      <w:r>
        <w:rPr/>
        <w:t>The significant co-occurrence between 5-HT</w:t>
      </w:r>
      <w:r>
        <w:rPr>
          <w:vertAlign w:val="subscript"/>
        </w:rPr>
        <w:t>6</w:t>
      </w:r>
      <w:r>
        <w:rPr/>
        <w:t xml:space="preserve"> and obesity is likely due to the fact that it is widely studied as a potential weight-loss therapy. A number of studies have shown that antagonists for 5-HT</w:t>
      </w:r>
      <w:r>
        <w:rPr>
          <w:vertAlign w:val="subscript"/>
        </w:rPr>
        <w:t>6</w:t>
      </w:r>
      <w:r>
        <w:rPr/>
        <w:t xml:space="preserve"> lead to decreased food intake, sustained weight loss, and improvement in regards to a number cardio-metabolic risk factors (Holenz </w:t>
      </w:r>
      <w:r>
        <w:rPr>
          <w:i/>
        </w:rPr>
        <w:t>et al.</w:t>
      </w:r>
      <w:r>
        <w:rPr/>
        <w:t xml:space="preserve">, </w:t>
      </w:r>
      <w:commentRangeStart w:id="232"/>
      <w:r>
        <w:rPr/>
        <w:t>2006</w:t>
      </w:r>
      <w:r>
        <w:rPr/>
      </w:r>
      <w:commentRangeEnd w:id="232"/>
      <w:r>
        <w:commentReference w:id="232"/>
      </w:r>
      <w:r>
        <w:rPr/>
        <w:t xml:space="preserve">; Heal </w:t>
      </w:r>
      <w:r>
        <w:rPr>
          <w:i/>
        </w:rPr>
        <w:t>et al.</w:t>
      </w:r>
      <w:r>
        <w:rPr/>
        <w:t xml:space="preserve">, </w:t>
      </w:r>
      <w:commentRangeStart w:id="233"/>
      <w:r>
        <w:rPr/>
        <w:t>2008</w:t>
      </w:r>
      <w:r>
        <w:rPr/>
      </w:r>
      <w:commentRangeEnd w:id="233"/>
      <w:r>
        <w:commentReference w:id="233"/>
      </w:r>
      <w:r>
        <w:rPr/>
        <w:t>). Furthermore, knockout studies show that mice with nonfunctional 5-HT</w:t>
      </w:r>
      <w:r>
        <w:rPr>
          <w:vertAlign w:val="subscript"/>
        </w:rPr>
        <w:t xml:space="preserve">6 </w:t>
      </w:r>
      <w:r>
        <w:rPr/>
        <w:t xml:space="preserve">receptors also demonstrate reduced food consumption and reduced weight gain (Frassetto </w:t>
      </w:r>
      <w:r>
        <w:rPr>
          <w:i/>
        </w:rPr>
        <w:t>et al.</w:t>
      </w:r>
      <w:r>
        <w:rPr/>
        <w:t xml:space="preserve">, </w:t>
      </w:r>
      <w:commentRangeStart w:id="234"/>
      <w:r>
        <w:rPr/>
        <w:t>2008</w:t>
      </w:r>
      <w:r>
        <w:rPr/>
      </w:r>
      <w:commentRangeEnd w:id="234"/>
      <w:r>
        <w:commentReference w:id="234"/>
      </w:r>
      <w:r>
        <w:rPr/>
        <w:t>). However, there has since been little data to support its therapeutic role in human trials.</w:t>
      </w:r>
    </w:p>
    <w:p>
      <w:pPr>
        <w:pStyle w:val="Normal"/>
        <w:spacing w:lineRule="auto" w:line="480"/>
        <w:rPr/>
      </w:pPr>
      <w:r>
        <w:rPr/>
      </w:r>
    </w:p>
    <w:p>
      <w:pPr>
        <w:pStyle w:val="Normal"/>
        <w:spacing w:lineRule="auto" w:line="480"/>
        <w:rPr/>
      </w:pPr>
      <w:r>
        <w:rPr>
          <w:b/>
        </w:rPr>
        <w:t>5-HT</w:t>
      </w:r>
      <w:r>
        <w:rPr>
          <w:b/>
          <w:vertAlign w:val="subscript"/>
        </w:rPr>
        <w:t>7</w:t>
      </w:r>
    </w:p>
    <w:p>
      <w:pPr>
        <w:pStyle w:val="Normal"/>
        <w:spacing w:lineRule="auto" w:line="480"/>
        <w:jc w:val="both"/>
        <w:pPrChange w:id="0" w:author="Chang, Steve" w:date="2020-05-08T18:08:00Z">
          <w:pPr>
            <w:spacing w:lineRule="auto" w:line="480"/>
          </w:pPr>
        </w:pPrChange>
        <w:rPr/>
      </w:pPr>
      <w:r>
        <w:rPr/>
        <w:t>The 5-HT</w:t>
      </w:r>
      <w:r>
        <w:rPr>
          <w:vertAlign w:val="subscript"/>
        </w:rPr>
        <w:t>7</w:t>
      </w:r>
      <w:r>
        <w:rPr/>
        <w:t xml:space="preserve"> receptor was discussed in </w:t>
      </w:r>
      <w:commentRangeStart w:id="235"/>
      <w:r>
        <w:rPr/>
        <w:t xml:space="preserve">742 </w:t>
      </w:r>
      <w:r>
        <w:rPr/>
      </w:r>
      <w:commentRangeEnd w:id="235"/>
      <w:r>
        <w:commentReference w:id="235"/>
      </w:r>
      <w:r>
        <w:rPr/>
        <w:t>papers, 534 of which included a topic of interest. It also significantly co-occurred with ten topics, the most of any receptor. (Table 14).</w:t>
      </w:r>
    </w:p>
    <w:tbl>
      <w:tblPr>
        <w:tblStyle w:val="GridTable4"/>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rPr>
                <w:b/>
                <w:b/>
                <w:bCs/>
                <w:color w:val="FFFFFF" w:themeColor="background1"/>
              </w:rPr>
            </w:pPr>
            <w:r>
              <w:rPr>
                <w:b/>
                <w:bCs/>
                <w:color w:val="FFFFFF" w:themeColor="background1"/>
              </w:rPr>
              <w:t>Topic</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Co-occurrences</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P-Value</w:t>
            </w:r>
          </w:p>
        </w:tc>
        <w:tc>
          <w:tcPr>
            <w:tcW w:w="2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lineRule="auto" w:line="48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Standard Effect Size</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Memory</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75</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.005</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Sleep</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54</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.004</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Cognition</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68</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.003</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Learning</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46</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.003</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Mood</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41</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.002</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Pain</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37</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&lt; .001</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.002</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Schizophrenia</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53</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&lt; .001</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.002</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Dementia</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9</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.006</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480"/>
              <w:rPr>
                <w:b/>
                <w:b/>
                <w:bCs/>
              </w:rPr>
            </w:pPr>
            <w:r>
              <w:rPr>
                <w:b/>
                <w:bCs/>
              </w:rPr>
              <w:t>Cardiovascular</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13</w:t>
            </w:r>
          </w:p>
        </w:tc>
        <w:tc>
          <w:tcPr>
            <w:tcW w:w="2338"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.022</w:t>
            </w:r>
          </w:p>
        </w:tc>
        <w:tc>
          <w:tcPr>
            <w:tcW w:w="2336" w:type="dxa"/>
            <w:tcBorders/>
            <w:shd w:color="auto" w:fill="CCCCCC" w:themeFill="text1" w:themeFillTint="33" w:val="clear"/>
          </w:tcPr>
          <w:p>
            <w:pPr>
              <w:pStyle w:val="Normal"/>
              <w:spacing w:lineRule="auto" w:line="480"/>
              <w:cnfStyle w:val="000000100000" w:firstRow="0" w:lastRow="0" w:firstColumn="0" w:lastColumn="0" w:oddVBand="0" w:evenVBand="0" w:oddHBand="1" w:evenHBand="0" w:firstRowFirstColumn="0" w:firstRowLastColumn="0" w:lastRowFirstColumn="0" w:lastRowLastColumn="0"/>
              <w:rPr/>
            </w:pPr>
            <w:r>
              <w:rPr/>
              <w:t>.001</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480"/>
              <w:rPr>
                <w:b/>
                <w:b/>
                <w:bCs/>
              </w:rPr>
            </w:pPr>
            <w:r>
              <w:rPr>
                <w:b/>
                <w:bCs/>
              </w:rPr>
              <w:t>Depression</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91</w:t>
            </w:r>
          </w:p>
        </w:tc>
        <w:tc>
          <w:tcPr>
            <w:tcW w:w="2338"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.047</w:t>
            </w:r>
          </w:p>
        </w:tc>
        <w:tc>
          <w:tcPr>
            <w:tcW w:w="2336" w:type="dxa"/>
            <w:tcBorders/>
            <w:shd w:fill="auto" w:val="clear"/>
          </w:tcPr>
          <w:p>
            <w:pPr>
              <w:pStyle w:val="Normal"/>
              <w:spacing w:lineRule="auto" w:line="480"/>
              <w:cnfStyle w:val="000000000000" w:firstRow="0" w:lastRow="0" w:firstColumn="0" w:lastColumn="0" w:oddVBand="0" w:evenVBand="0" w:oddHBand="0" w:evenHBand="0" w:firstRowFirstColumn="0" w:firstRowLastColumn="0" w:lastRowFirstColumn="0" w:lastRowLastColumn="0"/>
              <w:rPr/>
            </w:pPr>
            <w:r>
              <w:rPr/>
              <w:t>.001</w:t>
            </w:r>
          </w:p>
        </w:tc>
      </w:tr>
    </w:tbl>
    <w:p>
      <w:pPr>
        <w:pStyle w:val="Normal"/>
        <w:spacing w:lineRule="auto" w:line="480"/>
        <w:rPr/>
      </w:pPr>
      <w:r>
        <w:rPr/>
      </w:r>
    </w:p>
    <w:p>
      <w:pPr>
        <w:pStyle w:val="Normal"/>
        <w:spacing w:lineRule="auto" w:line="480"/>
        <w:rPr>
          <w:i/>
          <w:i/>
        </w:rPr>
      </w:pPr>
      <w:r>
        <w:rPr/>
        <w:t xml:space="preserve">Table 14. </w:t>
      </w:r>
      <w:r>
        <w:rPr>
          <w:i/>
        </w:rPr>
        <w:t>Probabilistic co-occurrence results between 5-HT</w:t>
      </w:r>
      <w:r>
        <w:rPr>
          <w:i/>
          <w:vertAlign w:val="subscript"/>
        </w:rPr>
        <w:t>7</w:t>
      </w:r>
      <w:r>
        <w:rPr>
          <w:i/>
        </w:rPr>
        <w:t xml:space="preserve"> and behavioral topics.</w:t>
      </w:r>
    </w:p>
    <w:p>
      <w:pPr>
        <w:pStyle w:val="Normal"/>
        <w:spacing w:lineRule="auto" w:line="480"/>
        <w:rPr>
          <w:b/>
          <w:b/>
        </w:rPr>
      </w:pPr>
      <w:r>
        <w:rPr>
          <w:b/>
        </w:rPr>
      </w:r>
    </w:p>
    <w:p>
      <w:pPr>
        <w:pStyle w:val="Normal"/>
        <w:spacing w:lineRule="auto" w:line="480"/>
        <w:rPr>
          <w:b/>
          <w:b/>
          <w:del w:id="330" w:author="Chang, Steve" w:date="2020-05-08T18:08:00Z"/>
        </w:rPr>
      </w:pPr>
      <w:r>
        <w:rPr>
          <w:b/>
        </w:rPr>
        <w:t>5-HT</w:t>
      </w:r>
      <w:r>
        <w:rPr>
          <w:b/>
          <w:vertAlign w:val="subscript"/>
        </w:rPr>
        <w:t>7</w:t>
      </w:r>
      <w:r>
        <w:rPr>
          <w:b/>
        </w:rPr>
        <w:t xml:space="preserve"> and Memory &amp; Related Topics.</w:t>
      </w:r>
      <w:ins w:id="329" w:author="Chang, Steve" w:date="2020-05-08T18:08:00Z">
        <w:r>
          <w:rPr/>
          <w:t xml:space="preserve">  </w:t>
        </w:r>
      </w:ins>
    </w:p>
    <w:p>
      <w:pPr>
        <w:pStyle w:val="Normal"/>
        <w:spacing w:lineRule="auto" w:line="480"/>
        <w:jc w:val="both"/>
        <w:pPrChange w:id="0" w:author="Chang, Steve" w:date="2020-05-08T18:09:00Z">
          <w:pPr>
            <w:spacing w:lineRule="auto" w:line="480"/>
          </w:pPr>
        </w:pPrChange>
        <w:rPr/>
      </w:pPr>
      <w:r>
        <w:rPr/>
        <w:t>Our results indicated a strong association between 5-HT</w:t>
      </w:r>
      <w:r>
        <w:rPr>
          <w:vertAlign w:val="subscript"/>
        </w:rPr>
        <w:t>7</w:t>
      </w:r>
      <w:r>
        <w:rPr/>
        <w:t xml:space="preserve"> and various topics related to memory and cognition. This has been a well-studied field, with many review articles summarizing the diverse experimentation and inconsistent results</w:t>
      </w:r>
      <w:ins w:id="331" w:author="Chang, Steve" w:date="2020-05-08T18:09:00Z">
        <w:r>
          <w:rPr/>
          <w:t xml:space="preserve"> (cite some of these here)</w:t>
        </w:r>
      </w:ins>
      <w:r>
        <w:rPr/>
        <w:t>. Many antagonistic agents and 5-HT</w:t>
      </w:r>
      <w:r>
        <w:rPr>
          <w:vertAlign w:val="subscript"/>
        </w:rPr>
        <w:t xml:space="preserve">7 </w:t>
      </w:r>
      <w:r>
        <w:rPr/>
        <w:t xml:space="preserve">knockout mouse models have produced impairments to memory and learning in spatial and contextual learning tasks (novel object recognition, novel location recognition, Barnes maze, fear conditioning) and non-spatial learning tasks (passive avoidance, instrumental condition, autoshaping). However, many other knockout models and agents have led to insignificant results as well, suggesting that targeting the receptor alone cannot address all cognitive impairments (Meneses, </w:t>
      </w:r>
      <w:commentRangeStart w:id="236"/>
      <w:r>
        <w:rPr/>
        <w:t>2004</w:t>
      </w:r>
      <w:r>
        <w:rPr/>
      </w:r>
      <w:commentRangeEnd w:id="236"/>
      <w:r>
        <w:commentReference w:id="236"/>
      </w:r>
      <w:r>
        <w:rPr/>
        <w:t xml:space="preserve">; Stiedl </w:t>
      </w:r>
      <w:r>
        <w:rPr>
          <w:i/>
        </w:rPr>
        <w:t>et al.,</w:t>
      </w:r>
      <w:r>
        <w:rPr/>
        <w:t xml:space="preserve"> </w:t>
      </w:r>
      <w:commentRangeStart w:id="237"/>
      <w:r>
        <w:rPr/>
        <w:t>2015</w:t>
      </w:r>
      <w:r>
        <w:rPr/>
      </w:r>
      <w:commentRangeEnd w:id="237"/>
      <w:r>
        <w:commentReference w:id="237"/>
      </w:r>
      <w:r>
        <w:rPr/>
        <w:t xml:space="preserve">; for review, see Roberts &amp; Hedlund, </w:t>
      </w:r>
      <w:commentRangeStart w:id="238"/>
      <w:r>
        <w:rPr/>
        <w:t>2012</w:t>
      </w:r>
      <w:r>
        <w:rPr/>
      </w:r>
      <w:commentRangeEnd w:id="238"/>
      <w:r>
        <w:commentReference w:id="238"/>
      </w:r>
      <w:r>
        <w:rPr/>
        <w:t>). On the other hand, experimentation on 5-HT</w:t>
      </w:r>
      <w:r>
        <w:rPr>
          <w:vertAlign w:val="subscript"/>
        </w:rPr>
        <w:t>7</w:t>
      </w:r>
      <w:r>
        <w:rPr/>
        <w:t xml:space="preserve"> agonists have had more consistent results. Agonists have been shown to induce pro-cognitive and pro-amnesic effects, improving performance in many of these same tasks related to learning and memory and reducing symptoms of amnesia. These positive results have been associated with increased cAMP production, an important mediator of signaling pathways involved in memory formation and learning. (Zarefopoulos &amp; Papatheodoropoulos, </w:t>
      </w:r>
      <w:commentRangeStart w:id="239"/>
      <w:r>
        <w:rPr/>
        <w:t>2016</w:t>
      </w:r>
      <w:r>
        <w:rPr/>
      </w:r>
      <w:commentRangeEnd w:id="239"/>
      <w:r>
        <w:commentReference w:id="239"/>
      </w:r>
      <w:r>
        <w:rPr/>
        <w:t xml:space="preserve">; Cifariello, Pompili, &amp; Gasbarri, </w:t>
      </w:r>
      <w:commentRangeStart w:id="240"/>
      <w:r>
        <w:rPr/>
        <w:t>2008</w:t>
      </w:r>
      <w:r>
        <w:rPr/>
      </w:r>
      <w:commentRangeEnd w:id="240"/>
      <w:r>
        <w:commentReference w:id="240"/>
      </w:r>
      <w:r>
        <w:rPr/>
        <w:t>)</w:t>
      </w:r>
    </w:p>
    <w:p>
      <w:pPr>
        <w:pStyle w:val="Normal"/>
        <w:spacing w:lineRule="auto" w:line="480"/>
        <w:rPr/>
      </w:pPr>
      <w:r>
        <w:rPr/>
      </w:r>
    </w:p>
    <w:p>
      <w:pPr>
        <w:pStyle w:val="Normal"/>
        <w:spacing w:lineRule="auto" w:line="480"/>
        <w:rPr>
          <w:b/>
          <w:b/>
          <w:del w:id="333" w:author="Chang, Steve" w:date="2020-05-08T18:10:00Z"/>
        </w:rPr>
      </w:pPr>
      <w:r>
        <w:rPr>
          <w:b/>
        </w:rPr>
        <w:t>5-HT</w:t>
      </w:r>
      <w:r>
        <w:rPr>
          <w:b/>
          <w:vertAlign w:val="subscript"/>
        </w:rPr>
        <w:t>7</w:t>
      </w:r>
      <w:r>
        <w:rPr>
          <w:b/>
        </w:rPr>
        <w:t xml:space="preserve"> and Schizophrenia.</w:t>
      </w:r>
      <w:ins w:id="332" w:author="Chang, Steve" w:date="2020-05-08T18:10:00Z">
        <w:r>
          <w:rPr/>
          <w:t xml:space="preserve">  </w:t>
        </w:r>
      </w:ins>
    </w:p>
    <w:p>
      <w:pPr>
        <w:pStyle w:val="Normal"/>
        <w:spacing w:lineRule="auto" w:line="480"/>
        <w:jc w:val="both"/>
        <w:rPr/>
      </w:pPr>
      <w:r>
        <w:rPr/>
        <w:t>Our results indicated a strong co-occurrence between 5-HT</w:t>
      </w:r>
      <w:r>
        <w:rPr>
          <w:vertAlign w:val="subscript"/>
        </w:rPr>
        <w:t xml:space="preserve">7 </w:t>
      </w:r>
      <w:r>
        <w:rPr/>
        <w:t>and schizophrenia because it is commonly used as an effective treatment for the disorder. Antagonists for 5-HT</w:t>
      </w:r>
      <w:r>
        <w:rPr>
          <w:vertAlign w:val="subscript"/>
        </w:rPr>
        <w:t xml:space="preserve">7 </w:t>
      </w:r>
      <w:r>
        <w:rPr/>
        <w:t xml:space="preserve">have shown promising therapeutic effects in both positive and negative symptoms of schizophrenia including attenuation of hyperlocomotion, improved prepulse inhibition response, and enhanced social interaction (Waters </w:t>
      </w:r>
      <w:r>
        <w:rPr>
          <w:i/>
        </w:rPr>
        <w:t>et al.</w:t>
      </w:r>
      <w:r>
        <w:rPr/>
        <w:t xml:space="preserve">, </w:t>
      </w:r>
      <w:commentRangeStart w:id="241"/>
      <w:r>
        <w:rPr/>
        <w:t>2012</w:t>
      </w:r>
      <w:r>
        <w:rPr/>
      </w:r>
      <w:commentRangeEnd w:id="241"/>
      <w:r>
        <w:commentReference w:id="241"/>
      </w:r>
      <w:r>
        <w:rPr/>
        <w:t xml:space="preserve">; Pouzet, Didriksen, &amp; Arnt, </w:t>
      </w:r>
      <w:commentRangeStart w:id="242"/>
      <w:r>
        <w:rPr/>
        <w:t>2002</w:t>
      </w:r>
      <w:r>
        <w:rPr/>
      </w:r>
      <w:commentRangeEnd w:id="242"/>
      <w:r>
        <w:commentReference w:id="242"/>
      </w:r>
      <w:r>
        <w:rPr/>
        <w:t xml:space="preserve">; Nikiforuk </w:t>
      </w:r>
      <w:r>
        <w:rPr>
          <w:i/>
        </w:rPr>
        <w:t>et al</w:t>
      </w:r>
      <w:r>
        <w:rPr/>
        <w:t xml:space="preserve">, </w:t>
      </w:r>
      <w:commentRangeStart w:id="243"/>
      <w:r>
        <w:rPr/>
        <w:t>2013</w:t>
      </w:r>
      <w:r>
        <w:rPr/>
      </w:r>
      <w:commentRangeEnd w:id="243"/>
      <w:r>
        <w:commentReference w:id="243"/>
      </w:r>
      <w:r>
        <w:rPr/>
        <w:t xml:space="preserve">). This research has led to the development of medicines such as Lurasidone, a safe and effective treatment approved for sale in the US in 2010 (Nakamura </w:t>
      </w:r>
      <w:r>
        <w:rPr>
          <w:i/>
        </w:rPr>
        <w:t>et al.,</w:t>
      </w:r>
      <w:r>
        <w:rPr/>
        <w:t xml:space="preserve"> </w:t>
      </w:r>
      <w:commentRangeStart w:id="244"/>
      <w:r>
        <w:rPr/>
        <w:t>2009</w:t>
      </w:r>
      <w:r>
        <w:rPr/>
      </w:r>
      <w:commentRangeEnd w:id="244"/>
      <w:r>
        <w:commentReference w:id="244"/>
      </w:r>
      <w:r>
        <w:rPr/>
        <w:t xml:space="preserve">; Meyer, Loebel, &amp; Schweizer, </w:t>
      </w:r>
      <w:commentRangeStart w:id="245"/>
      <w:r>
        <w:rPr/>
        <w:t>2009</w:t>
      </w:r>
      <w:r>
        <w:rPr/>
      </w:r>
      <w:commentRangeEnd w:id="245"/>
      <w:r>
        <w:commentReference w:id="245"/>
      </w:r>
      <w:r>
        <w:rPr/>
        <w:t>)</w:t>
      </w:r>
    </w:p>
    <w:p>
      <w:pPr>
        <w:pStyle w:val="Normal"/>
        <w:spacing w:lineRule="auto" w:line="480"/>
        <w:rPr>
          <w:b/>
          <w:b/>
        </w:rPr>
      </w:pPr>
      <w:r>
        <w:rPr>
          <w:b/>
        </w:rPr>
      </w:r>
    </w:p>
    <w:p>
      <w:pPr>
        <w:pStyle w:val="Normal"/>
        <w:spacing w:lineRule="auto" w:line="480"/>
        <w:rPr>
          <w:b/>
          <w:b/>
          <w:del w:id="335" w:author="Chang, Steve" w:date="2020-05-08T18:13:00Z"/>
        </w:rPr>
      </w:pPr>
      <w:r>
        <w:rPr>
          <w:b/>
        </w:rPr>
        <w:t>5-HT</w:t>
      </w:r>
      <w:r>
        <w:rPr>
          <w:b/>
          <w:vertAlign w:val="subscript"/>
        </w:rPr>
        <w:t>7</w:t>
      </w:r>
      <w:r>
        <w:rPr>
          <w:b/>
        </w:rPr>
        <w:t xml:space="preserve"> and Sleep.</w:t>
      </w:r>
      <w:ins w:id="334" w:author="Chang, Steve" w:date="2020-05-08T18:13:00Z">
        <w:r>
          <w:rPr/>
          <w:t xml:space="preserve">  </w:t>
        </w:r>
      </w:ins>
    </w:p>
    <w:p>
      <w:pPr>
        <w:pStyle w:val="Normal"/>
        <w:spacing w:lineRule="auto" w:line="480"/>
        <w:jc w:val="both"/>
        <w:pPrChange w:id="0" w:author="Chang, Steve" w:date="2020-05-08T18:13:00Z">
          <w:pPr>
            <w:spacing w:lineRule="auto" w:line="480"/>
          </w:pPr>
        </w:pPrChange>
        <w:rPr/>
      </w:pPr>
      <w:r>
        <w:rPr/>
        <w:t>The 5-HT</w:t>
      </w:r>
      <w:r>
        <w:rPr>
          <w:vertAlign w:val="subscript"/>
        </w:rPr>
        <w:t xml:space="preserve">7 </w:t>
      </w:r>
      <w:r>
        <w:rPr/>
        <w:t>receptor has been implicated in mediation of wakefulness and the sleep cycles. 5-HT</w:t>
      </w:r>
      <w:r>
        <w:rPr>
          <w:vertAlign w:val="subscript"/>
        </w:rPr>
        <w:t xml:space="preserve">7 </w:t>
      </w:r>
      <w:r>
        <w:rPr/>
        <w:t xml:space="preserve">knockout mice have been shown to spend less time in REM sleep. Furthermore, antagonists, both orally administered and directly infused to various nuclei within the midbrain, pons, and basal forebrain, have been show to increase wakefulness and decrease REM (Hedlund </w:t>
      </w:r>
      <w:r>
        <w:rPr>
          <w:i/>
        </w:rPr>
        <w:t>et al.</w:t>
      </w:r>
      <w:r>
        <w:rPr/>
        <w:t xml:space="preserve">, </w:t>
      </w:r>
      <w:commentRangeStart w:id="246"/>
      <w:r>
        <w:rPr/>
        <w:t>2005</w:t>
      </w:r>
      <w:r>
        <w:rPr/>
      </w:r>
      <w:commentRangeEnd w:id="246"/>
      <w:r>
        <w:commentReference w:id="246"/>
      </w:r>
      <w:r>
        <w:rPr/>
        <w:t xml:space="preserve">). These interventions additionally led to accumulation of cyclic AMP in cortical regions, a compound often correlated with models of sleep deprivation (Thomas </w:t>
      </w:r>
      <w:r>
        <w:rPr>
          <w:i/>
        </w:rPr>
        <w:t>et al.</w:t>
      </w:r>
      <w:r>
        <w:rPr/>
        <w:t xml:space="preserve">, </w:t>
      </w:r>
      <w:commentRangeStart w:id="247"/>
      <w:r>
        <w:rPr/>
        <w:t>2003</w:t>
      </w:r>
      <w:r>
        <w:rPr/>
      </w:r>
      <w:commentRangeEnd w:id="247"/>
      <w:r>
        <w:commentReference w:id="247"/>
      </w:r>
      <w:r>
        <w:rPr/>
        <w:t>). However, a few agonists for 5-HT</w:t>
      </w:r>
      <w:r>
        <w:rPr>
          <w:vertAlign w:val="subscript"/>
        </w:rPr>
        <w:t xml:space="preserve">7 </w:t>
      </w:r>
      <w:r>
        <w:rPr/>
        <w:t xml:space="preserve">have also induced wakefulness and decreased REM, suggesting that the ligand-receptor interaction is more complex than a two-state, on-off model (Monti &amp; Jantos, </w:t>
      </w:r>
      <w:commentRangeStart w:id="248"/>
      <w:r>
        <w:rPr/>
        <w:t>2014</w:t>
      </w:r>
      <w:r>
        <w:rPr/>
      </w:r>
      <w:commentRangeEnd w:id="248"/>
      <w:r>
        <w:commentReference w:id="248"/>
      </w:r>
      <w:r>
        <w:rPr/>
        <w:t>).</w:t>
      </w:r>
    </w:p>
    <w:p>
      <w:pPr>
        <w:pStyle w:val="Normal"/>
        <w:spacing w:lineRule="auto" w:line="480"/>
        <w:rPr/>
      </w:pPr>
      <w:r>
        <w:rPr/>
      </w:r>
    </w:p>
    <w:p>
      <w:pPr>
        <w:pStyle w:val="Normal"/>
        <w:spacing w:lineRule="auto" w:line="480"/>
        <w:rPr>
          <w:b/>
          <w:b/>
          <w:del w:id="337" w:author="Chang, Steve" w:date="2020-05-08T18:13:00Z"/>
        </w:rPr>
      </w:pPr>
      <w:r>
        <w:rPr>
          <w:b/>
        </w:rPr>
        <w:t>5-HT</w:t>
      </w:r>
      <w:r>
        <w:rPr>
          <w:b/>
          <w:vertAlign w:val="subscript"/>
        </w:rPr>
        <w:t>7</w:t>
      </w:r>
      <w:r>
        <w:rPr>
          <w:b/>
        </w:rPr>
        <w:t xml:space="preserve"> and Depression &amp; Mood.</w:t>
      </w:r>
      <w:ins w:id="336" w:author="Chang, Steve" w:date="2020-05-08T18:13:00Z">
        <w:r>
          <w:rPr/>
          <w:t xml:space="preserve">  </w:t>
        </w:r>
      </w:ins>
    </w:p>
    <w:p>
      <w:pPr>
        <w:pStyle w:val="Normal"/>
        <w:spacing w:lineRule="auto" w:line="480"/>
        <w:jc w:val="both"/>
        <w:pPrChange w:id="0" w:author="Chang, Steve" w:date="2020-05-08T18:14:00Z">
          <w:pPr>
            <w:spacing w:lineRule="auto" w:line="480"/>
          </w:pPr>
        </w:pPrChange>
        <w:rPr/>
      </w:pPr>
      <w:r>
        <w:rPr/>
        <w:t>Related to sleep and circadian rhythms, increasing evidence has also implicated 5-HT</w:t>
      </w:r>
      <w:r>
        <w:rPr>
          <w:vertAlign w:val="subscript"/>
        </w:rPr>
        <w:t xml:space="preserve">7 </w:t>
      </w:r>
      <w:r>
        <w:rPr/>
        <w:t>in mood disorders including depression. Various studies have shown that functional knockout of 5-HT</w:t>
      </w:r>
      <w:r>
        <w:rPr>
          <w:vertAlign w:val="subscript"/>
        </w:rPr>
        <w:t xml:space="preserve">7 </w:t>
      </w:r>
      <w:r>
        <w:rPr/>
        <w:t>receptors and antagonists to 5-HT</w:t>
      </w:r>
      <w:r>
        <w:rPr>
          <w:vertAlign w:val="subscript"/>
        </w:rPr>
        <w:t>7</w:t>
      </w:r>
      <w:r>
        <w:rPr/>
        <w:t xml:space="preserve"> are capable of inducing antidepressant behaviors in acute and chronic mouse models of depression, as measured by tasks such as the tail suspension and forced swimming test (Wesolowska </w:t>
      </w:r>
      <w:r>
        <w:rPr>
          <w:i/>
        </w:rPr>
        <w:t>et al.</w:t>
      </w:r>
      <w:r>
        <w:rPr/>
        <w:t xml:space="preserve">, </w:t>
      </w:r>
      <w:commentRangeStart w:id="249"/>
      <w:r>
        <w:rPr/>
        <w:t>2006</w:t>
      </w:r>
      <w:r>
        <w:rPr/>
      </w:r>
      <w:commentRangeEnd w:id="249"/>
      <w:r>
        <w:commentReference w:id="249"/>
      </w:r>
      <w:r>
        <w:rPr/>
        <w:t xml:space="preserve">; Cates </w:t>
      </w:r>
      <w:r>
        <w:rPr>
          <w:i/>
        </w:rPr>
        <w:t>et al</w:t>
      </w:r>
      <w:r>
        <w:rPr/>
        <w:t xml:space="preserve">., </w:t>
      </w:r>
      <w:commentRangeStart w:id="250"/>
      <w:r>
        <w:rPr/>
        <w:t>2013</w:t>
      </w:r>
      <w:r>
        <w:rPr/>
      </w:r>
      <w:commentRangeEnd w:id="250"/>
      <w:r>
        <w:commentReference w:id="250"/>
      </w:r>
      <w:r>
        <w:rPr/>
        <w:t>). Interestingly, one study also demonstrated that the antagonist effect was significant only when tests were conducted in the dark, supporting the idea that 5-HT</w:t>
      </w:r>
      <w:r>
        <w:rPr>
          <w:vertAlign w:val="subscript"/>
        </w:rPr>
        <w:t xml:space="preserve">7 </w:t>
      </w:r>
      <w:r>
        <w:rPr/>
        <w:t>has circadian</w:t>
      </w:r>
      <w:r>
        <w:rPr>
          <w:vertAlign w:val="subscript"/>
        </w:rPr>
        <w:t xml:space="preserve"> </w:t>
      </w:r>
      <w:r>
        <w:rPr/>
        <w:t xml:space="preserve">influence (Guscott </w:t>
      </w:r>
      <w:r>
        <w:rPr>
          <w:i/>
        </w:rPr>
        <w:t>et al.</w:t>
      </w:r>
      <w:r>
        <w:rPr/>
        <w:t xml:space="preserve">, </w:t>
      </w:r>
      <w:commentRangeStart w:id="251"/>
      <w:r>
        <w:rPr/>
        <w:t>2005</w:t>
      </w:r>
      <w:r>
        <w:rPr/>
      </w:r>
      <w:commentRangeEnd w:id="251"/>
      <w:r>
        <w:commentReference w:id="251"/>
      </w:r>
      <w:r>
        <w:rPr/>
        <w:t>). In addition to behavioral effects, antagonists to 5-HT</w:t>
      </w:r>
      <w:r>
        <w:rPr>
          <w:vertAlign w:val="subscript"/>
        </w:rPr>
        <w:t xml:space="preserve">7 </w:t>
      </w:r>
      <w:r>
        <w:rPr/>
        <w:t xml:space="preserve">have also been implicated in regulating neuronal morphology and improving hippocampal neurogenesis, an effect that is also commonly associated with antidepressants (Nandam, Jhaveri, &amp; Bartlett, </w:t>
      </w:r>
      <w:commentRangeStart w:id="252"/>
      <w:r>
        <w:rPr/>
        <w:t>2007</w:t>
      </w:r>
      <w:r>
        <w:rPr/>
      </w:r>
      <w:commentRangeEnd w:id="252"/>
      <w:r>
        <w:commentReference w:id="252"/>
      </w:r>
      <w:r>
        <w:rPr/>
        <w:t xml:space="preserve">) A number of antidepressents have since undergone clinical trials, leading to successful treatments such as Vortioxetine (which acts on a number of serotonin receptors) on the market today (Garnock-Jones, </w:t>
      </w:r>
      <w:commentRangeStart w:id="253"/>
      <w:r>
        <w:rPr/>
        <w:t>2014</w:t>
      </w:r>
      <w:r>
        <w:rPr/>
      </w:r>
      <w:commentRangeEnd w:id="253"/>
      <w:r>
        <w:commentReference w:id="253"/>
      </w:r>
      <w:r>
        <w:rPr/>
        <w:t>).</w:t>
      </w:r>
    </w:p>
    <w:p>
      <w:pPr>
        <w:pStyle w:val="Normal"/>
        <w:spacing w:lineRule="auto" w:line="480"/>
        <w:rPr>
          <w:b/>
          <w:b/>
        </w:rPr>
      </w:pPr>
      <w:r>
        <w:rPr>
          <w:b/>
        </w:rPr>
      </w:r>
    </w:p>
    <w:p>
      <w:pPr>
        <w:pStyle w:val="Normal"/>
        <w:spacing w:lineRule="auto" w:line="480"/>
        <w:rPr>
          <w:b/>
          <w:b/>
          <w:del w:id="339" w:author="Chang, Steve" w:date="2020-05-08T18:14:00Z"/>
        </w:rPr>
      </w:pPr>
      <w:r>
        <w:rPr>
          <w:b/>
        </w:rPr>
        <w:t>5-HT</w:t>
      </w:r>
      <w:r>
        <w:rPr>
          <w:b/>
          <w:vertAlign w:val="subscript"/>
        </w:rPr>
        <w:t>7</w:t>
      </w:r>
      <w:r>
        <w:rPr>
          <w:b/>
        </w:rPr>
        <w:t xml:space="preserve"> and Cardiovascular.</w:t>
      </w:r>
      <w:ins w:id="338" w:author="Chang, Steve" w:date="2020-05-08T18:14:00Z">
        <w:r>
          <w:rPr/>
          <w:t xml:space="preserve">  </w:t>
        </w:r>
      </w:ins>
    </w:p>
    <w:p>
      <w:pPr>
        <w:pStyle w:val="Normal"/>
        <w:spacing w:lineRule="auto" w:line="480"/>
        <w:jc w:val="both"/>
        <w:pPrChange w:id="0" w:author="Chang, Steve" w:date="2020-05-08T18:14:00Z">
          <w:pPr>
            <w:spacing w:lineRule="auto" w:line="480"/>
          </w:pPr>
        </w:pPrChange>
        <w:rPr/>
      </w:pPr>
      <w:r>
        <w:rPr/>
        <w:t>The 5-HT</w:t>
      </w:r>
      <w:r>
        <w:rPr>
          <w:vertAlign w:val="subscript"/>
        </w:rPr>
        <w:t xml:space="preserve">7 </w:t>
      </w:r>
      <w:r>
        <w:rPr/>
        <w:t xml:space="preserve">receptor seems to have some interaction with the cardiovascular system. It is expressed in cardiac muscles and surrounding vasculature and has been shown to regulate the flow of blood within tissues and organs of the body. Activation of the receptor induces tachycardia as well as hypotension through vasodilation (De Vries </w:t>
      </w:r>
      <w:r>
        <w:rPr>
          <w:i/>
        </w:rPr>
        <w:t>et al.</w:t>
      </w:r>
      <w:r>
        <w:rPr/>
        <w:t xml:space="preserve">, </w:t>
      </w:r>
      <w:commentRangeStart w:id="254"/>
      <w:r>
        <w:rPr/>
        <w:t>1999</w:t>
      </w:r>
      <w:r>
        <w:rPr/>
      </w:r>
      <w:commentRangeEnd w:id="254"/>
      <w:r>
        <w:commentReference w:id="254"/>
      </w:r>
      <w:r>
        <w:rPr/>
        <w:t xml:space="preserve">, Villalon </w:t>
      </w:r>
      <w:r>
        <w:rPr>
          <w:i/>
        </w:rPr>
        <w:t>et al.</w:t>
      </w:r>
      <w:r>
        <w:rPr/>
        <w:t xml:space="preserve">, </w:t>
      </w:r>
      <w:commentRangeStart w:id="255"/>
      <w:r>
        <w:rPr/>
        <w:t>1997</w:t>
      </w:r>
      <w:r>
        <w:rPr/>
      </w:r>
      <w:commentRangeEnd w:id="255"/>
      <w:r>
        <w:commentReference w:id="255"/>
      </w:r>
      <w:r>
        <w:rPr/>
        <w:t>). Conversely, antagonist of the receptor leads to increased mean arterial pressure and hypertension (Damaso</w:t>
      </w:r>
      <w:r>
        <w:rPr>
          <w:i/>
        </w:rPr>
        <w:t xml:space="preserve"> et al.</w:t>
      </w:r>
      <w:r>
        <w:rPr/>
        <w:t xml:space="preserve">, </w:t>
      </w:r>
      <w:commentRangeStart w:id="256"/>
      <w:r>
        <w:rPr/>
        <w:t>2007</w:t>
      </w:r>
      <w:r>
        <w:rPr/>
      </w:r>
      <w:commentRangeEnd w:id="256"/>
      <w:r>
        <w:commentReference w:id="256"/>
      </w:r>
      <w:r>
        <w:rPr/>
        <w:t>).</w:t>
      </w:r>
    </w:p>
    <w:p>
      <w:pPr>
        <w:pStyle w:val="Normal"/>
        <w:spacing w:lineRule="auto" w:line="480"/>
        <w:rPr/>
      </w:pPr>
      <w:r>
        <w:rPr/>
      </w:r>
    </w:p>
    <w:p>
      <w:pPr>
        <w:pStyle w:val="Normal"/>
        <w:spacing w:lineRule="auto" w:line="480"/>
        <w:rPr>
          <w:b/>
          <w:b/>
          <w:del w:id="341" w:author="Chang, Steve" w:date="2020-05-08T18:15:00Z"/>
        </w:rPr>
      </w:pPr>
      <w:r>
        <w:rPr>
          <w:b/>
        </w:rPr>
        <w:t>5-HT</w:t>
      </w:r>
      <w:r>
        <w:rPr>
          <w:b/>
          <w:vertAlign w:val="subscript"/>
        </w:rPr>
        <w:t>7</w:t>
      </w:r>
      <w:r>
        <w:rPr>
          <w:b/>
        </w:rPr>
        <w:t xml:space="preserve"> and Pain.</w:t>
      </w:r>
      <w:ins w:id="340" w:author="Chang, Steve" w:date="2020-05-08T18:15:00Z">
        <w:r>
          <w:rPr/>
          <w:t xml:space="preserve">  </w:t>
        </w:r>
      </w:ins>
    </w:p>
    <w:p>
      <w:pPr>
        <w:pStyle w:val="Normal"/>
        <w:spacing w:lineRule="auto" w:line="480"/>
        <w:jc w:val="both"/>
        <w:pPrChange w:id="0" w:author="Chang, Steve" w:date="2020-05-08T18:15:00Z">
          <w:pPr>
            <w:spacing w:lineRule="auto" w:line="480"/>
          </w:pPr>
        </w:pPrChange>
        <w:rPr/>
      </w:pPr>
      <w:r>
        <w:rPr/>
        <w:t>The 5-HT</w:t>
      </w:r>
      <w:r>
        <w:rPr>
          <w:vertAlign w:val="subscript"/>
        </w:rPr>
        <w:t xml:space="preserve">7 </w:t>
      </w:r>
      <w:r>
        <w:rPr/>
        <w:t xml:space="preserve">receptor is expressed by primary afferent fibers and GABAergic neurons in the spine, suggesting a potential role in the sensory system (Viguier </w:t>
      </w:r>
      <w:r>
        <w:rPr>
          <w:i/>
        </w:rPr>
        <w:t>et al.</w:t>
      </w:r>
      <w:r>
        <w:rPr/>
        <w:t xml:space="preserve">, </w:t>
      </w:r>
      <w:commentRangeStart w:id="257"/>
      <w:r>
        <w:rPr/>
        <w:t>2013</w:t>
      </w:r>
      <w:r>
        <w:rPr/>
      </w:r>
      <w:commentRangeEnd w:id="257"/>
      <w:r>
        <w:commentReference w:id="257"/>
      </w:r>
      <w:r>
        <w:rPr/>
        <w:t>). A review of the literature surrounding this field has demonstrated differential mediation of various sources of pain</w:t>
      </w:r>
      <w:ins w:id="342" w:author="Chang, Steve" w:date="2020-05-08T18:15:00Z">
        <w:r>
          <w:rPr/>
          <w:t xml:space="preserve"> (cites)</w:t>
        </w:r>
      </w:ins>
      <w:r>
        <w:rPr/>
        <w:t>. In regards to localization, injections of agonists for 5-HT</w:t>
      </w:r>
      <w:r>
        <w:rPr>
          <w:vertAlign w:val="subscript"/>
        </w:rPr>
        <w:t xml:space="preserve">7 </w:t>
      </w:r>
      <w:r>
        <w:rPr/>
        <w:t xml:space="preserve">have induced antinociceptive effects at the spinal cord but pronociceptive effects in the peripheral nervous system (Brenchat </w:t>
      </w:r>
      <w:r>
        <w:rPr>
          <w:i/>
        </w:rPr>
        <w:t>et al.</w:t>
      </w:r>
      <w:r>
        <w:rPr/>
        <w:t xml:space="preserve">, </w:t>
      </w:r>
      <w:commentRangeStart w:id="258"/>
      <w:r>
        <w:rPr/>
        <w:t>2012</w:t>
      </w:r>
      <w:r>
        <w:rPr/>
      </w:r>
      <w:commentRangeEnd w:id="258"/>
      <w:r>
        <w:commentReference w:id="258"/>
      </w:r>
      <w:r>
        <w:rPr/>
        <w:t xml:space="preserve">). Accordingly, spinal administration of antagonists was shown to block antinociceptive effects of morphine, signifying that they may interact through similar pathways (Dogrul, Ossipov, &amp; Porreca, </w:t>
      </w:r>
      <w:commentRangeStart w:id="259"/>
      <w:r>
        <w:rPr/>
        <w:t>2009</w:t>
      </w:r>
      <w:r>
        <w:rPr/>
      </w:r>
      <w:commentRangeEnd w:id="259"/>
      <w:r>
        <w:commentReference w:id="259"/>
      </w:r>
      <w:r>
        <w:rPr/>
        <w:t xml:space="preserve">). In regards to quality of pain, agonists were able to markedly reduce thermal pain but were ineffective against mechanical pain (Viguier </w:t>
      </w:r>
      <w:r>
        <w:rPr>
          <w:i/>
        </w:rPr>
        <w:t>et al.</w:t>
      </w:r>
      <w:r>
        <w:rPr/>
        <w:t xml:space="preserve">, </w:t>
      </w:r>
      <w:commentRangeStart w:id="260"/>
      <w:r>
        <w:rPr/>
        <w:t>2012</w:t>
      </w:r>
      <w:r>
        <w:rPr/>
      </w:r>
      <w:commentRangeEnd w:id="260"/>
      <w:r>
        <w:commentReference w:id="260"/>
      </w:r>
      <w:r>
        <w:rPr/>
        <w:t>). These results suggest that neuronal phenotypes may play a role in determining the modulatory action of 5-HT</w:t>
      </w:r>
      <w:r>
        <w:rPr>
          <w:vertAlign w:val="subscript"/>
        </w:rPr>
        <w:t xml:space="preserve">7 </w:t>
      </w:r>
      <w:r>
        <w:rPr/>
        <w:t>ligands.</w:t>
      </w:r>
    </w:p>
    <w:p>
      <w:pPr>
        <w:pStyle w:val="Normal"/>
        <w:spacing w:lineRule="auto" w:line="480"/>
        <w:rPr/>
      </w:pPr>
      <w:r>
        <w:rPr/>
      </w:r>
    </w:p>
    <w:p>
      <w:pPr>
        <w:pStyle w:val="Normal"/>
        <w:numPr>
          <w:ilvl w:val="0"/>
          <w:numId w:val="0"/>
        </w:numPr>
        <w:spacing w:lineRule="auto" w:line="480"/>
        <w:jc w:val="center"/>
        <w:outlineLvl w:val="0"/>
        <w:rPr>
          <w:b/>
          <w:b/>
        </w:rPr>
      </w:pPr>
      <w:r>
        <w:rPr>
          <w:b/>
        </w:rPr>
        <w:t>Discussion</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In the current work, w</w:t>
      </w:r>
      <w:ins w:id="343" w:author="Chang, Steve" w:date="2020-05-08T18:15:00Z">
        <w:r>
          <w:rPr/>
          <w:t>W</w:t>
        </w:r>
      </w:ins>
      <w:r>
        <w:rPr/>
        <w:t xml:space="preserve">e </w:t>
      </w:r>
      <w:del w:id="344" w:author="Chang, Steve" w:date="2020-05-08T18:16:00Z">
        <w:r>
          <w:rPr/>
          <w:delText xml:space="preserve">utilize </w:delText>
        </w:r>
      </w:del>
      <w:ins w:id="345" w:author="Chang, Steve" w:date="2020-05-08T18:16:00Z">
        <w:r>
          <w:rPr/>
          <w:t xml:space="preserve">capitalized on </w:t>
        </w:r>
      </w:ins>
      <w:r>
        <w:rPr/>
        <w:t>text mining and co-occurrence analyses to uncover and summarize important relationships between serotonin receptors and their behavioral functions, based on an extensive corpus of serotonin literature. Utilizing a multi-step rule algorithm, we identified receptors with high precision and coverage, and combined these results with keyword-based searches of specific topics of study in order to identify significant positive co-occurrence relationships. Overall, our results yielded 69 significant co-occurrences, with significant behavioral topic relationships found for all but one of our 14 serotonin receptors of interest. These results then guided our literature review elucidating the specific lines of research which may have contributed to these relationships existing in our corpus of causal 5-HT receptor literature.</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commentRangeStart w:id="261"/>
      <w:r>
        <w:rPr/>
        <w:t xml:space="preserve">Our meta-analytic findings and reviews </w:t>
      </w:r>
      <w:del w:id="346" w:author="Chang, Steve" w:date="2020-05-08T19:01:00Z">
        <w:r>
          <w:rPr/>
          <w:delText xml:space="preserve">derive </w:delText>
        </w:r>
      </w:del>
      <w:ins w:id="347" w:author="Chang, Steve" w:date="2020-05-08T19:01:00Z">
        <w:r>
          <w:rPr/>
          <w:t xml:space="preserve">provide </w:t>
        </w:r>
      </w:ins>
      <w:r>
        <w:rPr/>
        <w:t>several key takeaways</w:t>
      </w:r>
      <w:r>
        <w:rPr/>
      </w:r>
      <w:commentRangeEnd w:id="261"/>
      <w:r>
        <w:commentReference w:id="261"/>
      </w:r>
      <w:r>
        <w:rPr/>
        <w:t xml:space="preserve">. First, </w:t>
      </w:r>
      <w:del w:id="348" w:author="Chang, Steve" w:date="2020-05-08T19:06:00Z">
        <w:r>
          <w:rPr/>
          <w:delText>the current work demonstrates key</w:delText>
        </w:r>
      </w:del>
      <w:ins w:id="349" w:author="Chang, Steve" w:date="2020-05-08T19:07:00Z">
        <w:r>
          <w:rPr/>
          <w:t>w</w:t>
        </w:r>
      </w:ins>
      <w:del w:id="350" w:author="Chang, Steve" w:date="2020-05-08T19:07:00Z">
        <w:r>
          <w:rPr/>
          <w:delText xml:space="preserve"> differences between serotonin receptor subtypes</w:delText>
        </w:r>
      </w:del>
      <w:del w:id="351" w:author="Chang, Steve" w:date="2020-05-08T19:06:00Z">
        <w:r>
          <w:rPr/>
          <w:delText xml:space="preserve">, as </w:delText>
        </w:r>
      </w:del>
      <w:del w:id="352" w:author="Chang, Steve" w:date="2020-05-08T19:06:00Z">
        <w:r>
          <w:rPr/>
          <w:delText>seen</w:delText>
        </w:r>
      </w:del>
      <w:del w:id="353" w:author="Chang, Steve" w:date="2020-05-08T19:07:00Z">
        <w:r>
          <w:rPr/>
          <w:delText xml:space="preserve"> by their distinct relationships in existing literature to specific behavioral functions. </w:delText>
        </w:r>
      </w:del>
      <w:del w:id="354" w:author="Chang, Steve" w:date="2020-05-08T19:07:00Z">
        <w:r>
          <w:rPr/>
          <w:delText>W</w:delText>
        </w:r>
      </w:del>
      <w:r>
        <w:rPr/>
        <w:t xml:space="preserve">hile much research aims to assess serotonin broadly without attention to receptor subtypes, the current meta-analysis validates the need for attention to be given to the study of specific receptors. Second, our results may provide an informative guide for future research on serotonin receptors. We highlight several critical receptor-function relationships which have been explored, and </w:t>
      </w:r>
      <w:ins w:id="355" w:author="Chang, Steve" w:date="2020-05-08T19:08:00Z">
        <w:r>
          <w:rPr/>
          <w:t xml:space="preserve">briefly </w:t>
        </w:r>
      </w:ins>
      <w:r>
        <w:rPr/>
        <w:t xml:space="preserve">discuss the current state of research on those relationships. These quantifiably distinct relationships may therefore be of assistance to researchers designing novel studies within the research domain of 5-HT. Third, our work builds on contemporary efforts to further blend neuroscience with natural language processing, and on more general efforts to examine and analyze large bodies of scientific literature using natural language computational approaches. By performing a </w:t>
      </w:r>
      <w:del w:id="356" w:author="Chang, Steve" w:date="2020-05-08T19:09:00Z">
        <w:r>
          <w:rPr/>
          <w:delText xml:space="preserve">rather simple </w:delText>
        </w:r>
      </w:del>
      <w:ins w:id="357" w:author="Chang, Steve" w:date="2020-05-08T19:09:00Z">
        <w:r>
          <w:rPr/>
          <w:t xml:space="preserve">straightforward </w:t>
        </w:r>
      </w:ins>
      <w:r>
        <w:rPr/>
        <w:t xml:space="preserve">assessment of the significance of co-occurrences between receptors and a set </w:t>
      </w:r>
      <w:r>
        <w:rPr>
          <w:i/>
        </w:rPr>
        <w:t>a priori</w:t>
      </w:r>
      <w:r>
        <w:rPr/>
        <w:t xml:space="preserve"> list of behavioral topics, our study demonstrates the ability of text mining analyses to examine key patterns and trends in important neuroscientific domains, such as that of serotonin.</w:t>
      </w:r>
    </w:p>
    <w:p>
      <w:pPr>
        <w:pStyle w:val="Normal"/>
        <w:numPr>
          <w:ilvl w:val="0"/>
          <w:numId w:val="0"/>
        </w:numPr>
        <w:spacing w:lineRule="auto" w:line="480"/>
        <w:jc w:val="both"/>
        <w:outlineLvl w:val="0"/>
        <w:rPr/>
      </w:pPr>
      <w:r>
        <w:rPr/>
      </w:r>
    </w:p>
    <w:p>
      <w:pPr>
        <w:pStyle w:val="Normal"/>
        <w:numPr>
          <w:ilvl w:val="0"/>
          <w:numId w:val="0"/>
        </w:numPr>
        <w:spacing w:lineRule="auto" w:line="480"/>
        <w:jc w:val="both"/>
        <w:outlineLvl w:val="0"/>
        <w:pPrChange w:id="0" w:author="Chang, Steve" w:date="2020-05-08T18:15:00Z">
          <w:pPr>
            <w:outlineLvl w:val="0"/>
            <w:spacing w:lineRule="auto" w:line="480"/>
          </w:pPr>
        </w:pPrChange>
        <w:rPr/>
      </w:pPr>
      <w:r>
        <w:rPr>
          <w:b/>
        </w:rPr>
        <w:t>Limitations.</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Importantly, the</w:t>
      </w:r>
      <w:ins w:id="358" w:author="Chang, Steve" w:date="2020-05-08T19:09:00Z">
        <w:r>
          <w:rPr/>
          <w:t>It is worth mentioning</w:t>
        </w:r>
      </w:ins>
      <w:del w:id="359" w:author="Chang, Steve" w:date="2020-05-08T19:09:00Z">
        <w:r>
          <w:rPr/>
          <w:delText xml:space="preserve"> current work has</w:delText>
        </w:r>
      </w:del>
      <w:r>
        <w:rPr/>
        <w:t xml:space="preserve"> several notable limitations</w:t>
      </w:r>
      <w:ins w:id="360" w:author="Chang, Steve" w:date="2020-05-08T19:10:00Z">
        <w:r>
          <w:rPr/>
          <w:t xml:space="preserve"> of the current work</w:t>
        </w:r>
      </w:ins>
      <w:r>
        <w:rPr/>
        <w:t xml:space="preserve">. First, we emphasize that the significant receptor-function relationships </w:t>
      </w:r>
      <w:del w:id="361" w:author="Chang, Steve" w:date="2020-05-08T19:10:00Z">
        <w:r>
          <w:rPr/>
          <w:delText>we find</w:delText>
        </w:r>
      </w:del>
      <w:ins w:id="362" w:author="Chang, Steve" w:date="2020-05-08T19:10:00Z">
        <w:r>
          <w:rPr/>
          <w:t>here</w:t>
        </w:r>
      </w:ins>
      <w:r>
        <w:rPr/>
        <w:t xml:space="preserve"> do not necessarily capture causal relationships, as our findings are based only off of textual co-occurrence. Put simply, we acknowledge that just because a receptor and a topic occur together in a text does </w:t>
      </w:r>
      <w:r>
        <w:rPr>
          <w:i/>
        </w:rPr>
        <w:t xml:space="preserve">not </w:t>
      </w:r>
      <w:r>
        <w:rPr/>
        <w:t xml:space="preserve">mean that these two are necessarily causally linked. Indeed, our approach does not take into account the specific findings of each study, nor the context in which the receptor or behavior term is used (other than that both appear in the abstract). However, since our corpus consists of nearly 10,000 studies, we believe that our findings still broadly capture substantial trends in the </w:t>
      </w:r>
      <w:ins w:id="363" w:author="Chang, Steve" w:date="2020-05-08T19:11:00Z">
        <w:r>
          <w:rPr/>
          <w:t xml:space="preserve">rich </w:t>
        </w:r>
      </w:ins>
      <w:r>
        <w:rPr/>
        <w:t xml:space="preserve">literature. </w:t>
      </w:r>
      <w:del w:id="364" w:author="Chang, Steve" w:date="2020-05-08T19:11:00Z">
        <w:r>
          <w:rPr/>
          <w:delText>Yet</w:delText>
        </w:r>
      </w:del>
      <w:del w:id="365" w:author="Chang, Steve" w:date="2020-05-08T19:11:00Z">
        <w:r>
          <w:rPr/>
          <w:delText>, o</w:delText>
        </w:r>
      </w:del>
      <w:ins w:id="366" w:author="Chang, Steve" w:date="2020-05-08T19:11:00Z">
        <w:r>
          <w:rPr/>
          <w:t>O</w:t>
        </w:r>
      </w:ins>
      <w:r>
        <w:rPr/>
        <w:t xml:space="preserve">ur meta-analytic results alone should not be interpreted as necessarily insinuating any causal relationships. Our literature reviews on each of our notable relationships are therefore designed to further speak to the functional significance of our statistically significant findings. Nonetheless, it is important to note that these relationships may be in part due to various factors unrelated to any underlying causal relationship between receptor and function, such as the kinds of studies which are better funded. </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 xml:space="preserve">Second, we do not take into account the negation of functions – for example, if a receptor and a behavior are often co-occurring in literature because of a </w:t>
      </w:r>
      <w:r>
        <w:rPr>
          <w:i/>
        </w:rPr>
        <w:t>lack</w:t>
      </w:r>
      <w:r>
        <w:rPr/>
        <w:t xml:space="preserve"> of </w:t>
      </w:r>
      <w:commentRangeStart w:id="262"/>
      <w:r>
        <w:rPr/>
        <w:t xml:space="preserve">causal </w:t>
      </w:r>
      <w:r>
        <w:rPr/>
      </w:r>
      <w:commentRangeEnd w:id="262"/>
      <w:r>
        <w:commentReference w:id="262"/>
      </w:r>
      <w:r>
        <w:rPr/>
        <w:t>relationship. Based on our literature reviews, we suspect that such a textual relationship is unlikely – however, such co-occurring mentions may still have impacted our meta-analytic results.</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 xml:space="preserve">Third, our keyword procedure is inherently limited by our </w:t>
      </w:r>
      <w:r>
        <w:rPr>
          <w:i/>
        </w:rPr>
        <w:t>a priori</w:t>
      </w:r>
      <w:r>
        <w:rPr/>
        <w:t xml:space="preserve"> selection of behavioral topics of interest (see Appendix 2). Since we had strong priors about particularly relevant and interesting relationships to identify, we decided to utilize discrete keywords in our text mining procedure, rather than rely on attempting to find </w:t>
      </w:r>
      <w:commentRangeStart w:id="263"/>
      <w:r>
        <w:rPr/>
        <w:t xml:space="preserve">latent relationships </w:t>
      </w:r>
      <w:r>
        <w:rPr/>
      </w:r>
      <w:commentRangeEnd w:id="263"/>
      <w:r>
        <w:commentReference w:id="263"/>
      </w:r>
      <w:r>
        <w:rPr/>
        <w:t xml:space="preserve">via procedures such as topic modeling. </w:t>
      </w:r>
      <w:del w:id="367" w:author="Chang, Steve" w:date="2020-05-08T19:15:00Z">
        <w:r>
          <w:rPr/>
          <w:delText>However</w:delText>
        </w:r>
      </w:del>
      <w:ins w:id="368" w:author="Chang, Steve" w:date="2020-05-08T19:15:00Z">
        <w:r>
          <w:rPr/>
          <w:t>Instead</w:t>
        </w:r>
      </w:ins>
      <w:r>
        <w:rPr/>
        <w:t>, this approach is limited by the specific use of key word strings and phrases. Furthermore, our procedure was limited to assessing co-occurrence relationships in text abstracts – while full-text text mining is often preferred (see Westergaard et al., 2018), we believe that our use of only abstracts helped narrow-down our analyses to examine only the receptors and topics truly essential to each study in our corpus. Regardless, a full-text assessment of the literature may still yield more thorough results.</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 xml:space="preserve">Fourth, </w:t>
      </w:r>
      <w:r>
        <w:rPr>
          <w:color w:val="000000"/>
        </w:rPr>
        <w:t xml:space="preserve">co-occurrence-based methods of text analysis have been critiqued as simplistic and potentially error-prone (Cohen &amp; Hunter, </w:t>
      </w:r>
      <w:commentRangeStart w:id="264"/>
      <w:r>
        <w:rPr>
          <w:color w:val="000000"/>
        </w:rPr>
        <w:t>2008</w:t>
      </w:r>
      <w:r>
        <w:rPr>
          <w:color w:val="000000"/>
        </w:rPr>
      </w:r>
      <w:commentRangeEnd w:id="264"/>
      <w:r>
        <w:commentReference w:id="264"/>
      </w:r>
      <w:r>
        <w:rPr>
          <w:color w:val="000000"/>
        </w:rPr>
        <w:t>). However, incorporating rule-based systems within a co-occurrence analysis reduces such risks. In particular, co-occurrence of serotonin receptors and functions in a text must be able to handle variability in how receptors or topics are expressed – for example, 5-HT</w:t>
      </w:r>
      <w:r>
        <w:rPr>
          <w:color w:val="000000"/>
          <w:vertAlign w:val="subscript"/>
        </w:rPr>
        <w:t>1A</w:t>
      </w:r>
      <w:r>
        <w:rPr>
          <w:color w:val="000000"/>
        </w:rPr>
        <w:t xml:space="preserve"> may be written as 5HT</w:t>
      </w:r>
      <w:r>
        <w:rPr>
          <w:color w:val="000000"/>
          <w:vertAlign w:val="subscript"/>
        </w:rPr>
        <w:t>1A</w:t>
      </w:r>
      <w:r>
        <w:rPr>
          <w:color w:val="000000"/>
        </w:rPr>
        <w:t>, 5HT</w:t>
      </w:r>
      <w:r>
        <w:rPr>
          <w:color w:val="000000"/>
          <w:vertAlign w:val="subscript"/>
        </w:rPr>
        <w:t>(1A)</w:t>
      </w:r>
      <w:r>
        <w:rPr>
          <w:color w:val="000000"/>
        </w:rPr>
        <w:t xml:space="preserve">, 5-HT1A, or a multitude of other variants. The topic </w:t>
      </w:r>
      <w:r>
        <w:rPr>
          <w:i/>
          <w:color w:val="000000"/>
        </w:rPr>
        <w:t>depression</w:t>
      </w:r>
      <w:r>
        <w:rPr>
          <w:color w:val="000000"/>
        </w:rPr>
        <w:t xml:space="preserve"> may be referenced with words such as </w:t>
      </w:r>
      <w:r>
        <w:rPr>
          <w:i/>
          <w:color w:val="000000"/>
        </w:rPr>
        <w:t>depressed</w:t>
      </w:r>
      <w:r>
        <w:rPr>
          <w:color w:val="000000"/>
        </w:rPr>
        <w:t xml:space="preserve">, </w:t>
      </w:r>
      <w:r>
        <w:rPr>
          <w:i/>
          <w:color w:val="000000"/>
        </w:rPr>
        <w:t>depressive</w:t>
      </w:r>
      <w:r>
        <w:rPr>
          <w:color w:val="000000"/>
        </w:rPr>
        <w:t xml:space="preserve">, and so on (see Cohen &amp; Hunter, 2008; French et al., 2009). Thus, our rule-based regular-expression system enables these variant cases to also be captured in our co-occurrence analyses.  </w:t>
      </w:r>
    </w:p>
    <w:p>
      <w:pPr>
        <w:pStyle w:val="Normal"/>
        <w:numPr>
          <w:ilvl w:val="0"/>
          <w:numId w:val="0"/>
        </w:numPr>
        <w:spacing w:lineRule="auto" w:line="480"/>
        <w:jc w:val="both"/>
        <w:outlineLvl w:val="0"/>
        <w:rPr/>
      </w:pPr>
      <w:r>
        <w:rPr/>
      </w:r>
    </w:p>
    <w:p>
      <w:pPr>
        <w:pStyle w:val="Normal"/>
        <w:numPr>
          <w:ilvl w:val="0"/>
          <w:numId w:val="0"/>
        </w:numPr>
        <w:spacing w:lineRule="auto" w:line="480"/>
        <w:jc w:val="both"/>
        <w:outlineLvl w:val="0"/>
        <w:pPrChange w:id="0" w:author="Chang, Steve" w:date="2020-05-08T18:15:00Z">
          <w:pPr>
            <w:outlineLvl w:val="0"/>
            <w:spacing w:lineRule="auto" w:line="480"/>
          </w:pPr>
        </w:pPrChange>
        <w:rPr/>
      </w:pPr>
      <w:r>
        <w:rPr>
          <w:b/>
        </w:rPr>
        <w:t>Future directions.</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 xml:space="preserve">The current work also gives way to several </w:t>
      </w:r>
      <w:del w:id="369" w:author="Chang, Steve" w:date="2020-05-08T19:17:00Z">
        <w:r>
          <w:rPr/>
          <w:delText xml:space="preserve">notable </w:delText>
        </w:r>
      </w:del>
      <w:ins w:id="370" w:author="Chang, Steve" w:date="2020-05-08T19:17:00Z">
        <w:r>
          <w:rPr/>
          <w:t xml:space="preserve">interesting </w:t>
        </w:r>
      </w:ins>
      <w:r>
        <w:rPr/>
        <w:t xml:space="preserve">lines of future research. As previously alluded to, future studies may attempt to identify latent relationships between words using topic modeling procedures (e.g., Wang &amp; Blei, </w:t>
      </w:r>
      <w:commentRangeStart w:id="265"/>
      <w:r>
        <w:rPr/>
        <w:t>2011</w:t>
      </w:r>
      <w:r>
        <w:rPr/>
      </w:r>
      <w:commentRangeEnd w:id="265"/>
      <w:r>
        <w:commentReference w:id="265"/>
      </w:r>
      <w:r>
        <w:rPr/>
        <w:t xml:space="preserve">). While such an approach would make it difficult to assess any </w:t>
      </w:r>
      <w:r>
        <w:rPr>
          <w:i/>
        </w:rPr>
        <w:t>a priori</w:t>
      </w:r>
      <w:r>
        <w:rPr/>
        <w:t xml:space="preserve"> topics, it would </w:t>
      </w:r>
      <w:del w:id="371" w:author="Chang, Steve" w:date="2020-05-08T19:17:00Z">
        <w:r>
          <w:rPr/>
          <w:delText xml:space="preserve">also </w:delText>
        </w:r>
      </w:del>
      <w:r>
        <w:rPr/>
        <w:t>perhaps illuminate any key patterns in the literature unexamined by more surface-level text mining procedures such as co-occurrence analyses.</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 xml:space="preserve">Although </w:t>
      </w:r>
      <w:del w:id="372" w:author="Chang, Steve" w:date="2020-05-08T19:18:00Z">
        <w:r>
          <w:rPr/>
          <w:delText xml:space="preserve">Our </w:delText>
        </w:r>
      </w:del>
      <w:ins w:id="373" w:author="Chang, Steve" w:date="2020-05-08T19:18:00Z">
        <w:r>
          <w:rPr/>
          <w:t xml:space="preserve">our </w:t>
        </w:r>
      </w:ins>
      <w:r>
        <w:rPr/>
        <w:t xml:space="preserve">meta-analytic </w:t>
      </w:r>
      <w:ins w:id="374" w:author="Chang, Steve" w:date="2020-05-08T19:18:00Z">
        <w:r>
          <w:rPr/>
          <w:t xml:space="preserve">findings </w:t>
        </w:r>
      </w:ins>
      <w:del w:id="375" w:author="Chang, Steve" w:date="2020-05-08T19:18:00Z">
        <w:r>
          <w:rPr/>
          <w:delText xml:space="preserve">results also </w:delText>
        </w:r>
      </w:del>
      <w:r>
        <w:rPr/>
        <w:t xml:space="preserve">specifically </w:t>
      </w:r>
      <w:ins w:id="376" w:author="Chang, Steve" w:date="2020-05-08T19:18:00Z">
        <w:r>
          <w:rPr/>
          <w:t>examined</w:t>
        </w:r>
      </w:ins>
      <w:del w:id="377" w:author="Chang, Steve" w:date="2020-05-08T19:18:00Z">
        <w:r>
          <w:rPr/>
          <w:delText>look</w:delText>
        </w:r>
      </w:del>
      <w:r>
        <w:rPr/>
        <w:t xml:space="preserve"> </w:t>
      </w:r>
      <w:del w:id="378" w:author="Chang, Steve" w:date="2020-05-08T19:18:00Z">
        <w:r>
          <w:rPr/>
          <w:delText xml:space="preserve">at </w:delText>
        </w:r>
      </w:del>
      <w:r>
        <w:rPr/>
        <w:t>relationships between receptors and behavioral topics</w:t>
      </w:r>
      <w:ins w:id="379" w:author="Chang, Steve" w:date="2020-05-08T19:18:00Z">
        <w:r>
          <w:rPr/>
          <w:t>,</w:t>
        </w:r>
      </w:ins>
      <w:del w:id="380" w:author="Chang, Steve" w:date="2020-05-08T19:18:00Z">
        <w:r>
          <w:rPr/>
          <w:delText xml:space="preserve"> – however,</w:delText>
        </w:r>
      </w:del>
      <w:r>
        <w:rPr/>
        <w:t xml:space="preserve"> there are </w:t>
      </w:r>
      <w:del w:id="381" w:author="Chang, Steve" w:date="2020-05-08T19:18:00Z">
        <w:r>
          <w:rPr/>
          <w:delText xml:space="preserve">countless </w:delText>
        </w:r>
      </w:del>
      <w:r>
        <w:rPr/>
        <w:t xml:space="preserve">other important variables that may be assessed via similar analyses. For instance, our original procedure also documented instances of variables such as causal methods, key agonists and antagonists, and the animal model of study (see Supplements). Thus, future research may also assess any key relationships or usage trends with regards to these variables and specific receptors. Also unexamined in the current work are significant negative co-occurrence relationships (i.e., where co-occurrence was significantly lower than expected at chance). Such relationships could also be important to analyze, and may give way to promising future directions. </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Finally, it is our hope that researchers adapt the general procedures utilized in this current study to explore textual data and relationships in any number of neuroscientific fields. Our analyses look specifically within the domain of serotonin</w:t>
      </w:r>
      <w:ins w:id="382" w:author="Chang, Steve" w:date="2020-05-08T19:19:00Z">
        <w:r>
          <w:rPr/>
          <w:t>.</w:t>
        </w:r>
      </w:ins>
      <w:del w:id="383" w:author="Chang, Steve" w:date="2020-05-08T19:20:00Z">
        <w:r>
          <w:rPr/>
          <w:delText xml:space="preserve"> – h</w:delText>
        </w:r>
      </w:del>
      <w:ins w:id="384" w:author="Chang, Steve" w:date="2020-05-08T19:20:00Z">
        <w:r>
          <w:rPr/>
          <w:t xml:space="preserve"> H</w:t>
        </w:r>
      </w:ins>
      <w:r>
        <w:rPr/>
        <w:t>owever, future textual meta-analyses may examine any number of neuroscientific topics, patterns, and trends, taking advantage of the extensive bodies of literature existing on online databases.</w:t>
      </w:r>
    </w:p>
    <w:p>
      <w:pPr>
        <w:pStyle w:val="Normal"/>
        <w:numPr>
          <w:ilvl w:val="0"/>
          <w:numId w:val="0"/>
        </w:numPr>
        <w:spacing w:lineRule="auto" w:line="480"/>
        <w:jc w:val="both"/>
        <w:outlineLvl w:val="0"/>
        <w:rPr/>
      </w:pPr>
      <w:r>
        <w:rPr/>
      </w:r>
    </w:p>
    <w:p>
      <w:pPr>
        <w:pStyle w:val="Normal"/>
        <w:numPr>
          <w:ilvl w:val="0"/>
          <w:numId w:val="0"/>
        </w:numPr>
        <w:spacing w:lineRule="auto" w:line="480"/>
        <w:jc w:val="both"/>
        <w:outlineLvl w:val="0"/>
        <w:pPrChange w:id="0" w:author="Chang, Steve" w:date="2020-05-08T18:15:00Z">
          <w:pPr>
            <w:outlineLvl w:val="0"/>
            <w:spacing w:lineRule="auto" w:line="480"/>
          </w:pPr>
        </w:pPrChange>
        <w:rPr>
          <w:b/>
          <w:b/>
        </w:rPr>
      </w:pPr>
      <w:r>
        <w:rPr>
          <w:b/>
        </w:rPr>
        <w:t>Conclusion.</w:t>
      </w:r>
    </w:p>
    <w:p>
      <w:pPr>
        <w:pStyle w:val="Normal"/>
        <w:numPr>
          <w:ilvl w:val="0"/>
          <w:numId w:val="0"/>
        </w:numPr>
        <w:spacing w:lineRule="auto" w:line="480"/>
        <w:ind w:firstLine="720"/>
        <w:jc w:val="both"/>
        <w:outlineLvl w:val="0"/>
        <w:pPrChange w:id="0" w:author="Chang, Steve" w:date="2020-05-08T18:15:00Z">
          <w:pPr>
            <w:outlineLvl w:val="0"/>
            <w:ind w:firstLine="720"/>
            <w:spacing w:lineRule="auto" w:line="480"/>
          </w:pPr>
        </w:pPrChange>
        <w:rPr/>
      </w:pPr>
      <w:r>
        <w:rPr/>
        <w:t xml:space="preserve">Ultimately, our </w:t>
      </w:r>
      <w:del w:id="385" w:author="Chang, Steve" w:date="2020-05-08T19:20:00Z">
        <w:r>
          <w:rPr/>
          <w:delText xml:space="preserve">current </w:delText>
        </w:r>
      </w:del>
      <w:r>
        <w:rPr/>
        <w:t>work explore</w:t>
      </w:r>
      <w:ins w:id="386" w:author="Chang, Steve" w:date="2020-05-08T19:20:00Z">
        <w:r>
          <w:rPr/>
          <w:t>d</w:t>
        </w:r>
      </w:ins>
      <w:del w:id="387" w:author="Chang, Steve" w:date="2020-05-08T19:20:00Z">
        <w:r>
          <w:rPr/>
          <w:delText>s</w:delText>
        </w:r>
      </w:del>
      <w:r>
        <w:rPr/>
        <w:t>, analyze</w:t>
      </w:r>
      <w:ins w:id="388" w:author="Chang, Steve" w:date="2020-05-08T19:20:00Z">
        <w:r>
          <w:rPr/>
          <w:t>d</w:t>
        </w:r>
      </w:ins>
      <w:del w:id="389" w:author="Chang, Steve" w:date="2020-05-08T19:20:00Z">
        <w:r>
          <w:rPr/>
          <w:delText>s</w:delText>
        </w:r>
      </w:del>
      <w:r>
        <w:rPr/>
        <w:t>, and summarize</w:t>
      </w:r>
      <w:ins w:id="390" w:author="Chang, Steve" w:date="2020-05-08T19:20:00Z">
        <w:r>
          <w:rPr/>
          <w:t>d</w:t>
        </w:r>
      </w:ins>
      <w:del w:id="391" w:author="Chang, Steve" w:date="2020-05-08T19:20:00Z">
        <w:r>
          <w:rPr/>
          <w:delText>s</w:delText>
        </w:r>
      </w:del>
      <w:r>
        <w:rPr/>
        <w:t xml:space="preserve"> key relationships between serotonin receptors and behavioral topics of interest based on the </w:t>
      </w:r>
      <w:ins w:id="392" w:author="Chang, Steve" w:date="2020-05-08T19:20:00Z">
        <w:r>
          <w:rPr/>
          <w:t xml:space="preserve">large </w:t>
        </w:r>
      </w:ins>
      <w:del w:id="393" w:author="Chang, Steve" w:date="2020-05-08T19:20:00Z">
        <w:r>
          <w:rPr/>
          <w:delText xml:space="preserve">current </w:delText>
        </w:r>
      </w:del>
      <w:r>
        <w:rPr/>
        <w:t>body of literature on causal interventions on serotonin receptors. We find that serotonin receptors have notably distinct associations with various behaviors, and our findings and literature reviews speak to the complexity of these relationships. Overall, the current research may help inform future studies within both the domain of serotonin, as well as the use of combining text mining and scientific literature more broadly.</w:t>
      </w:r>
      <w:r>
        <w:rPr/>
        <w:commentReference w:id="266"/>
      </w:r>
      <w:r>
        <w:br w:type="page"/>
      </w:r>
    </w:p>
    <w:p>
      <w:pPr>
        <w:pStyle w:val="Normal"/>
        <w:spacing w:lineRule="auto" w:line="480"/>
        <w:ind w:left="720" w:hanging="720"/>
        <w:jc w:val="center"/>
        <w:rPr>
          <w:color w:val="000000"/>
        </w:rPr>
      </w:pPr>
      <w:r>
        <w:rPr>
          <w:b/>
          <w:color w:val="000000"/>
        </w:rPr>
        <w:t>References</w:t>
      </w:r>
    </w:p>
    <w:p>
      <w:pPr>
        <w:sectPr>
          <w:headerReference w:type="default" r:id="rId4"/>
          <w:headerReference w:type="first" r:id="rId5"/>
          <w:type w:val="nextPage"/>
          <w:pgSz w:w="12240" w:h="15840"/>
          <w:pgMar w:left="1440" w:right="1440" w:header="720" w:top="1440" w:footer="0" w:bottom="1152" w:gutter="0"/>
          <w:pgNumType w:fmt="decimal"/>
          <w:formProt w:val="false"/>
          <w:titlePg/>
          <w:textDirection w:val="lrTb"/>
          <w:docGrid w:type="default" w:linePitch="312" w:charSpace="0"/>
        </w:sectPr>
        <w:pStyle w:val="Normal"/>
        <w:spacing w:lineRule="auto" w:line="480"/>
        <w:ind w:left="720" w:hanging="720"/>
        <w:rPr>
          <w:color w:val="000000"/>
        </w:rPr>
      </w:pPr>
      <w:r>
        <w:rPr/>
        <w:t>[see margins – to add at very end XX]</w:t>
      </w:r>
    </w:p>
    <w:p>
      <w:pPr>
        <w:pStyle w:val="Normal"/>
        <w:spacing w:lineRule="auto" w:line="480"/>
        <w:jc w:val="center"/>
        <w:rPr>
          <w:b/>
          <w:b/>
        </w:rPr>
      </w:pPr>
      <w:r>
        <w:rPr>
          <w:b/>
        </w:rPr>
        <w:t>Appendix 1</w:t>
      </w:r>
    </w:p>
    <w:p>
      <w:pPr>
        <w:pStyle w:val="Normal"/>
        <w:spacing w:lineRule="auto" w:line="480"/>
        <w:rPr>
          <w:i/>
          <w:i/>
        </w:rPr>
      </w:pPr>
      <w:r>
        <w:rPr>
          <w:i/>
        </w:rPr>
        <w:t>Full Search Criteria:</w:t>
      </w:r>
    </w:p>
    <w:p>
      <w:pPr>
        <w:pStyle w:val="Normal"/>
        <w:rPr>
          <w:color w:val="2A2D35"/>
          <w:highlight w:val="white"/>
        </w:rPr>
      </w:pPr>
      <w:r>
        <w:rPr>
          <w:color w:val="2A2D35"/>
          <w:shd w:fill="F8F8F8" w:val="clear"/>
        </w:rPr>
        <w:t xml:space="preserve"> </w:t>
      </w:r>
      <w:r>
        <w:rPr>
          <w:color w:val="2A2D35"/>
          <w:shd w:fill="F8F8F8" w:val="clear"/>
        </w:rPr>
        <w:t>(((5-HT1A) OR (5-HT1B) OR( 5-HT1D) OR (5-HT1E) OR (5-HT1F) OR (5-HT2A) OR (5-HT2B) OR (5-HT2C) OR (5-HT3) OR (5-HT4) OR (5-HT5A) OR (5-HT5B) OR (5-HT6) OR (5-HT7) OR (5HT1A) OR (5HT1B) OR (5HT1D) OR (5HT1E) OR (5HT1F) OR (5HT2A) OR (5HT2B) OR (5HT2C) OR (5HT3) OR (5HT4) OR (5HT5A) OR (5HT5B) OR (5HT6) OR( 5HT7)) AND (agonist OR antagonist OR agonism OR antagonism OR optogenetics OR positron emission tomography OR PET OR staining OR stimulation OR knockdown OR knockout OR immunohistochemistry) AND (brain))</w:t>
      </w:r>
    </w:p>
    <w:p>
      <w:pPr>
        <w:pStyle w:val="Normal"/>
        <w:rPr>
          <w:color w:val="2A2D35"/>
          <w:highlight w:val="white"/>
        </w:rPr>
      </w:pPr>
      <w:r>
        <w:rPr>
          <w:color w:val="2A2D35"/>
          <w:highlight w:val="white"/>
        </w:rPr>
      </w:r>
    </w:p>
    <w:p>
      <w:pPr>
        <w:pStyle w:val="Normal"/>
        <w:rPr>
          <w:color w:val="2A2D35"/>
          <w:highlight w:val="white"/>
        </w:rPr>
      </w:pPr>
      <w:r>
        <w:rPr>
          <w:color w:val="2A2D35"/>
          <w:highlight w:val="white"/>
        </w:rPr>
      </w:r>
    </w:p>
    <w:p>
      <w:pPr>
        <w:pStyle w:val="Normal"/>
        <w:spacing w:lineRule="auto" w:line="480"/>
        <w:jc w:val="center"/>
        <w:rPr>
          <w:b/>
          <w:b/>
        </w:rPr>
      </w:pPr>
      <w:r>
        <w:rPr>
          <w:b/>
        </w:rPr>
        <w:t>Appendix 2</w:t>
      </w:r>
    </w:p>
    <w:p>
      <w:pPr>
        <w:pStyle w:val="Normal"/>
        <w:spacing w:lineRule="auto" w:line="480"/>
        <w:rPr/>
      </w:pPr>
      <w:r>
        <w:rPr>
          <w:i/>
        </w:rPr>
        <w:t>Full Topics Search List:</w:t>
      </w:r>
    </w:p>
    <w:p>
      <w:pPr>
        <w:pStyle w:val="Normal"/>
        <w:spacing w:lineRule="auto" w:line="480"/>
        <w:rPr/>
      </w:pPr>
      <w:r>
        <w:rPr/>
        <w:t>Mood; Appetite; Sleep; Locomot; Gastrointestin; Cognit; Memory; Learning; Depress; Anxiety; Anxiolyt; Anxiogen; Psychedel; Psychosis; Schizophreni; Feed; Groom; Psychostim; Impulsiv; Aggressi; Pain; Suicide; Social dominance; Analgesi; Vasoconstrict; Cardiovascular; Empathy; Emesis; Sex; Parkinson’s; Obesity; Nausea; Alzheimer’s; Dementia; Stress; Compulsiv; Addict</w:t>
      </w:r>
    </w:p>
    <w:sectPr>
      <w:headerReference w:type="default" r:id="rId6"/>
      <w:footerReference w:type="default" r:id="rId7"/>
      <w:type w:val="nextPage"/>
      <w:pgSz w:w="12240" w:h="15840"/>
      <w:pgMar w:left="1440" w:right="1440" w:header="720" w:top="1440" w:footer="720" w:bottom="1152"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ng, Steve" w:date="2020-05-07T22:48:00Z" w:initials="CS">
    <w:p>
      <w:r>
        <w:rPr>
          <w:rFonts w:ascii="Liberation Serif" w:hAnsi="Liberation Serif" w:eastAsia="DejaVu Sans" w:cs="DejaVu Sans"/>
          <w:lang w:val="en-US" w:eastAsia="en-US" w:bidi="en-US"/>
        </w:rPr>
        <w:t>Is this really true?</w:t>
      </w:r>
    </w:p>
  </w:comment>
  <w:comment w:id="2" w:author="Microsoft Office User" w:date="2020-04-21T16:30:00Z" w:initials="MOU">
    <w:p>
      <w:r>
        <w:rPr>
          <w:rFonts w:ascii="Liberation Serif" w:hAnsi="Liberation Serif" w:eastAsia="DejaVu Sans" w:cs="DejaVu Sans"/>
          <w:lang w:val="en-US" w:eastAsia="en-US" w:bidi="en-US"/>
        </w:rPr>
        <w:t>Do you want this to focus on behavior overall or just on cognition?</w:t>
      </w:r>
    </w:p>
  </w:comment>
  <w:comment w:id="1" w:author="Cameron Martel" w:date="2020-05-07T16:45:00Z" w:initials="CM">
    <w:p>
      <w:r>
        <w:rPr>
          <w:rFonts w:ascii="Liberation Serif" w:hAnsi="Liberation Serif" w:eastAsia="DejaVu Sans" w:cs="DejaVu Sans"/>
          <w:lang w:val="en-US" w:eastAsia="en-US" w:bidi="en-US"/>
        </w:rPr>
        <w:t>I think the topics we used do go beyond just behavioral, so let’s keep general, good call.</w:t>
      </w:r>
    </w:p>
  </w:comment>
  <w:comment w:id="3" w:author="Unknown Author" w:date="2020-05-15T21:19:2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This seems like it has unnecessarily negative connotations</w:t>
      </w:r>
    </w:p>
  </w:comment>
  <w:comment w:id="4" w:author="Unknown Author" w:date="2020-05-15T21:20:0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Wdym by “causal”? Is it true that all 9600 articles were about “causal” things?</w:t>
      </w:r>
    </w:p>
  </w:comment>
  <w:comment w:id="5" w:author="Chang, Steve" w:date="2020-05-08T19:16:00Z" w:initials="CS">
    <w:p>
      <w:r>
        <w:rPr>
          <w:rFonts w:ascii="Liberation Serif" w:hAnsi="Liberation Serif" w:eastAsia="DejaVu Sans" w:cs="DejaVu Sans"/>
          <w:lang w:val="en-US" w:eastAsia="en-US" w:bidi="en-US"/>
        </w:rPr>
        <w:t>Later we say, we weren’t able to look at latent relations.</w:t>
      </w:r>
    </w:p>
  </w:comment>
  <w:comment w:id="6" w:author="Chang, Steve" w:date="2020-05-07T22:46:00Z" w:initials="CS">
    <w:p>
      <w:r>
        <w:rPr>
          <w:rFonts w:ascii="Liberation Serif" w:hAnsi="Liberation Serif" w:eastAsia="DejaVu Sans" w:cs="DejaVu Sans"/>
          <w:lang w:val="en-US" w:eastAsia="en-US" w:bidi="en-US"/>
        </w:rPr>
        <w:t>NOTE: what relations were uncovered?</w:t>
      </w:r>
    </w:p>
  </w:comment>
  <w:comment w:id="7" w:author="Cameron Martel" w:date="2018-12-17T15:43:00Z" w:initials="CM">
    <w:p>
      <w:r>
        <w:rPr>
          <w:rFonts w:ascii="Liberation Serif" w:hAnsi="Liberation Serif" w:eastAsia="DejaVu Sans" w:cs="DejaVu Sans"/>
          <w:lang w:val="en-US" w:eastAsia="en-US" w:bidi="en-US"/>
        </w:rPr>
        <w:t>Twarog, B. M., &amp; Page, I. H. (1953). Serotonin content of some mammalian tissues and urine and a method for its determination. American Journal of Physiology-Legacy Content, 175(1), 157-161.</w:t>
      </w:r>
    </w:p>
  </w:comment>
  <w:comment w:id="8" w:author="Cameron Martel" w:date="2018-12-17T16:01:00Z" w:initials="CM">
    <w:p>
      <w:r>
        <w:rPr>
          <w:rFonts w:ascii="Liberation Serif" w:hAnsi="Liberation Serif" w:eastAsia="DejaVu Sans" w:cs="DejaVu Sans"/>
          <w:lang w:val="en-US" w:eastAsia="en-US" w:bidi="en-US"/>
        </w:rPr>
        <w:t>Gaddum, J. H., &amp; Picarelli, Z. P. (1957). Two kinds of tryptamine receptor. British journal of pharmacology and chemotherapy, 12(3), 323-328.</w:t>
      </w:r>
    </w:p>
  </w:comment>
  <w:comment w:id="9" w:author="Cameron Martel" w:date="2018-12-17T15:46:00Z" w:initials="CM">
    <w:p>
      <w:r>
        <w:rPr>
          <w:rFonts w:ascii="Liberation Serif" w:hAnsi="Liberation Serif" w:eastAsia="DejaVu Sans" w:cs="DejaVu Sans"/>
          <w:lang w:val="en-US" w:eastAsia="en-US" w:bidi="en-US"/>
        </w:rPr>
        <w:t>Peroutka, S. J., &amp; SNYDER, S. H. (1979). Multiple serotonin receptors: differential binding of [3H] 5-hydroxytryptamine,[3H] lysergic acid diethylamide and [3H] spiroperidol. Molecular pharmacology, 16(3), 687-699.</w:t>
      </w:r>
    </w:p>
  </w:comment>
  <w:comment w:id="10" w:author="Cameron Martel" w:date="2018-12-17T16:05:00Z" w:initials="CM">
    <w:p>
      <w:r>
        <w:rPr>
          <w:rFonts w:ascii="Liberation Serif" w:hAnsi="Liberation Serif" w:eastAsia="DejaVu Sans" w:cs="DejaVu Sans"/>
          <w:lang w:val="en-US" w:eastAsia="en-US" w:bidi="en-US"/>
        </w:rPr>
        <w:t>Bradley, P. B., Engel, G., Feniuk, W., Fozard, J. R., Humphrey, P. P. A., Middlemiss, D. N., ... &amp; Saxena, P. R. (1986). Proposals for the classification and nomenclature of functional receptors for 5-hydroxytryptamine. Neuropharmacology, 25(6), 563-576.</w:t>
      </w:r>
    </w:p>
  </w:comment>
  <w:comment w:id="11" w:author="Cameron Martel" w:date="2018-12-17T16:57:00Z" w:initials="CM">
    <w:p>
      <w:r>
        <w:rPr>
          <w:rFonts w:ascii="Liberation Serif" w:hAnsi="Liberation Serif" w:eastAsia="DejaVu Sans" w:cs="DejaVu Sans"/>
          <w:lang w:val="en-US" w:eastAsia="en-US" w:bidi="en-US"/>
        </w:rPr>
        <w:t>Kitson, S. L. (2007). 5-hydroxytryptamine (5-HT) receptor ligands. Current pharmaceutical design, 13(25), 2621-2637.</w:t>
      </w:r>
    </w:p>
  </w:comment>
  <w:comment w:id="12" w:author="Cameron Martel" w:date="2018-12-17T16:58:00Z" w:initials="CM">
    <w:p>
      <w:r>
        <w:rPr>
          <w:rFonts w:ascii="Liberation Serif" w:hAnsi="Liberation Serif" w:eastAsia="DejaVu Sans" w:cs="DejaVu Sans"/>
          <w:lang w:val="en-US" w:eastAsia="en-US" w:bidi="en-US"/>
        </w:rPr>
        <w:t>Niesler, B., Walstab, J., Combrink, S., Moeller, D., Kapeller, J., Rietdorf, J., ... &amp; Bruess, M. (2007). Characterization of the novel human serotonin receptor subunits 5-HT3C, 5-HT3D and 5-HT3E. Molecular pharmacology.</w:t>
      </w:r>
    </w:p>
  </w:comment>
  <w:comment w:id="13" w:author="Cameron Martel" w:date="2018-12-17T17:20:00Z" w:initials="CM">
    <w:p>
      <w:r>
        <w:rPr>
          <w:rFonts w:ascii="Liberation Serif" w:hAnsi="Liberation Serif" w:eastAsia="DejaVu Sans" w:cs="DejaVu Sans"/>
          <w:lang w:val="en-US" w:eastAsia="en-US" w:bidi="en-US"/>
        </w:rPr>
        <w:t>Hannon, J., &amp; Hoyer, D. (2008). Molecular biology of 5-HT receptors. Behavioural brain research, 195(1), 198-213.</w:t>
      </w:r>
    </w:p>
  </w:comment>
  <w:comment w:id="14" w:author="Cameron Martel" w:date="2018-12-17T17:36:00Z" w:initials="CM">
    <w:p>
      <w:r>
        <w:rPr>
          <w:rFonts w:ascii="Liberation Serif" w:hAnsi="Liberation Serif" w:eastAsia="DejaVu Sans" w:cs="DejaVu Sans"/>
          <w:lang w:val="en-US" w:eastAsia="en-US" w:bidi="en-US"/>
        </w:rPr>
        <w:t>Barnes, N. M., &amp; Sharp, T. (1999). A review of central 5-HT receptors and their function. Neuropharmacology, 38(8), 1083-1152.</w:t>
      </w:r>
    </w:p>
  </w:comment>
  <w:comment w:id="16" w:author="Microsoft Office User" w:date="2020-04-23T11:32:00Z" w:initials="MOU">
    <w:p>
      <w:r>
        <w:rPr>
          <w:rFonts w:ascii="Liberation Serif" w:hAnsi="Liberation Serif" w:eastAsia="DejaVu Sans" w:cs="DejaVu Sans"/>
          <w:lang w:val="en-US" w:eastAsia="en-US" w:bidi="en-US"/>
        </w:rPr>
        <w:t>I don’t love this phrasing, “core behavioral functions?” maybe?</w:t>
      </w:r>
    </w:p>
  </w:comment>
  <w:comment w:id="15" w:author="Cameron Martel" w:date="2020-05-07T16:49:00Z" w:initials="CM">
    <w:p>
      <w:r>
        <w:rPr>
          <w:rFonts w:ascii="Liberation Serif" w:hAnsi="Liberation Serif" w:eastAsia="DejaVu Sans" w:cs="DejaVu Sans"/>
          <w:lang w:val="en-US" w:eastAsia="en-US" w:bidi="en-US"/>
        </w:rPr>
        <w:t>Yeah core behavioral functions works.</w:t>
      </w:r>
    </w:p>
  </w:comment>
  <w:comment w:id="17" w:author="Cameron Martel" w:date="2019-07-24T11:09:00Z" w:initials="CM">
    <w:p>
      <w:r>
        <w:rPr>
          <w:rFonts w:ascii="Liberation Serif" w:hAnsi="Liberation Serif" w:eastAsia="DejaVu Sans" w:cs="DejaVu Sans"/>
          <w:lang w:val="en-US" w:eastAsia="en-US" w:bidi="en-US"/>
        </w:rPr>
        <w:t>Nichols, D. E., &amp; Nichols, C. D. (2008). Serotonin receptors. Chemical reviews, 108(5), 1614-1641.</w:t>
      </w:r>
    </w:p>
  </w:comment>
  <w:comment w:id="18" w:author="Unknown Author" w:date="2020-05-15T21:26:03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Not funnay</w:t>
      </w:r>
    </w:p>
  </w:comment>
  <w:comment w:id="19" w:author="Cameron Martel" w:date="2019-07-24T11:30:00Z" w:initials="CM">
    <w:p>
      <w:r>
        <w:rPr>
          <w:rFonts w:ascii="Liberation Serif" w:hAnsi="Liberation Serif" w:eastAsia="DejaVu Sans" w:cs="DejaVu Sans"/>
          <w:lang w:val="en-US" w:eastAsia="en-US" w:bidi="en-US"/>
        </w:rPr>
        <w:t>Hoyer, D., Hannon, J. P., &amp; Martin, G. R. (2002). Molecular, pharmacological and functional diversity of 5-HT receptors. Pharmacology Biochemistry and Behavior, 71(4), 533-554.</w:t>
      </w:r>
    </w:p>
  </w:comment>
  <w:comment w:id="20" w:author="Cameron Martel" w:date="2019-07-25T16:06:00Z" w:initials="CM">
    <w:p>
      <w:r>
        <w:rPr>
          <w:rFonts w:ascii="Liberation Serif" w:hAnsi="Liberation Serif" w:eastAsia="DejaVu Sans" w:cs="DejaVu Sans"/>
          <w:lang w:val="en-US" w:eastAsia="en-US" w:bidi="en-US"/>
        </w:rPr>
        <w:t>XXX Kandel ER, Schwartz JH, Jesell TM (eds) Principles of neural science. McGraw-Hill, New York, pp 756–781</w:t>
      </w:r>
    </w:p>
  </w:comment>
  <w:comment w:id="21" w:author="Unknown Author" w:date="2020-05-15T21:29:1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HAVe YoU cONsIdEReD cOUNtiNG weRDZZZZ?</w:t>
      </w:r>
    </w:p>
  </w:comment>
  <w:comment w:id="22" w:author="Cameron Martel" w:date="2019-07-23T14:53:00Z" w:initials="CM">
    <w:p>
      <w:r>
        <w:rPr>
          <w:rFonts w:ascii="Liberation Serif" w:hAnsi="Liberation Serif" w:eastAsia="DejaVu Sans" w:cs="DejaVu Sans"/>
          <w:lang w:val="en-US" w:eastAsia="en-US" w:bidi="en-US"/>
        </w:rPr>
        <w:t>Bell, R., &amp; Hobson, H. (1994). 5-HT1A receptor influences on rodent social and agonistic behavior: a review and empirical study. Neuroscience &amp; Biobehavioral Reviews, 18(3), 325-338.</w:t>
      </w:r>
    </w:p>
  </w:comment>
  <w:comment w:id="23" w:author="Cameron Martel" w:date="2019-07-23T16:20:00Z" w:initials="CM">
    <w:p>
      <w:r>
        <w:rPr>
          <w:rFonts w:ascii="Liberation Serif" w:hAnsi="Liberation Serif" w:eastAsia="DejaVu Sans" w:cs="DejaVu Sans"/>
          <w:lang w:val="en-US" w:eastAsia="en-US" w:bidi="en-US"/>
        </w:rPr>
        <w:t>Carr, G. V., &amp; Lucki, I. (2011). The role of serotonin receptor subtypes in treating depression: a review of animal studies. Psychopharmacology, 213(2-3), 265-287.</w:t>
      </w:r>
    </w:p>
  </w:comment>
  <w:comment w:id="24" w:author="Cameron Martel" w:date="2019-07-23T14:56:00Z" w:initials="CM">
    <w:p>
      <w:r>
        <w:rPr>
          <w:rFonts w:ascii="Liberation Serif" w:hAnsi="Liberation Serif" w:eastAsia="DejaVu Sans" w:cs="DejaVu Sans"/>
          <w:lang w:val="en-US" w:eastAsia="en-US" w:bidi="en-US"/>
        </w:rPr>
        <w:t>Stiedl, O., Pappa, E., Konradsson-Geuken, Å., &amp; Ögren, S. O. (2015). The role of the serotonin receptor subtypes 5-HT1A and 5-HT7 and its interaction in emotional learning and memory. Frontiers in pharmacology, 6, 162.</w:t>
      </w:r>
    </w:p>
  </w:comment>
  <w:comment w:id="25" w:author="Unknown Author" w:date="2020-05-15T21:30:09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bidi="ar-SA" w:val="en-US" w:eastAsia="zh-CN"/>
        </w:rPr>
        <w:t>Oh you study big data? You are like a little baby...watch thislARGe BiGG</w:t>
      </w:r>
    </w:p>
  </w:comment>
  <w:comment w:id="26" w:author="Cameron Martel" w:date="2019-07-23T14:22:00Z" w:initials="CM">
    <w:p>
      <w:r>
        <w:rPr>
          <w:rFonts w:ascii="Liberation Serif" w:hAnsi="Liberation Serif" w:eastAsia="DejaVu Sans" w:cs="DejaVu Sans"/>
          <w:lang w:val="en-US" w:eastAsia="en-US" w:bidi="en-US"/>
        </w:rPr>
        <w:t>Ambert, K. H., &amp; Cohen, A. M. (2012). Text-mining and neuroscience. In International review of neurobiology (Vol. 103, pp. 109-132). Academic Press.</w:t>
      </w:r>
    </w:p>
  </w:comment>
  <w:comment w:id="27" w:author="Cameron Martel" w:date="2019-07-23T14:22:00Z" w:initials="CM">
    <w:p>
      <w:r>
        <w:rPr>
          <w:rFonts w:ascii="Liberation Serif" w:hAnsi="Liberation Serif" w:eastAsia="DejaVu Sans" w:cs="DejaVu Sans"/>
          <w:lang w:val="en-US" w:eastAsia="en-US" w:bidi="en-US"/>
        </w:rPr>
        <w:t>French, L., Lane, S., Xu, L., &amp; Pavlidis, P. (2009). Automated recognition of brain region mentions in neuroscience literature. Frontiers in neuroinformatics, 3, 29.</w:t>
      </w:r>
    </w:p>
  </w:comment>
  <w:comment w:id="28" w:author="Cameron Martel" w:date="2019-07-24T12:09:00Z" w:initials="CM">
    <w:p>
      <w:r>
        <w:rPr>
          <w:rFonts w:ascii="Liberation Serif" w:hAnsi="Liberation Serif" w:eastAsia="DejaVu Sans" w:cs="DejaVu Sans"/>
          <w:lang w:val="en-US" w:eastAsia="en-US" w:bidi="en-US"/>
        </w:rPr>
        <w:t>Cohen, A. M., &amp; Hersh, W. R. (2005). A survey of current work in biomedical text mining. Briefings in bioinformatics, 6(1), 57-71.</w:t>
      </w:r>
    </w:p>
  </w:comment>
  <w:comment w:id="29" w:author="Cameron Martel" w:date="2019-07-24T12:39:00Z" w:initials="CM">
    <w:p>
      <w:r>
        <w:rPr>
          <w:rFonts w:ascii="Liberation Serif" w:hAnsi="Liberation Serif" w:eastAsia="DejaVu Sans" w:cs="DejaVu Sans"/>
          <w:lang w:val="en-US" w:eastAsia="en-US" w:bidi="en-US"/>
        </w:rPr>
        <w:t>Jenssen, T. K., Lægreid, A., Komorowski, J., &amp; Hovig, E. (2001). A literature network of human genes for high-throughput analysis of gene expression. Nature genetics, 28(1), 21-28.</w:t>
      </w:r>
    </w:p>
  </w:comment>
  <w:comment w:id="31" w:author="Cameron Martel" w:date="2019-07-24T12:16:00Z" w:initials="CM">
    <w:p>
      <w:r>
        <w:rPr>
          <w:rFonts w:ascii="Liberation Serif" w:hAnsi="Liberation Serif" w:eastAsia="DejaVu Sans" w:cs="DejaVu Sans"/>
          <w:lang w:val="en-US" w:eastAsia="en-US" w:bidi="en-US"/>
        </w:rPr>
        <w:t>Bockholt, H. J., Scully, M., Courtney, W., Rachakonda, S., Scott, A., Caprihan, A., ... &amp; Lane, S. (2010). Mining the mind research network: a novel framework for exploring large scale, heterogeneous translational neuroscience research data sources. Frontiers in neuroinformatics, 3, 36.</w:t>
      </w:r>
    </w:p>
  </w:comment>
  <w:comment w:id="32" w:author="Cameron Martel" w:date="2019-07-24T12:14:00Z" w:initials="CM">
    <w:p>
      <w:r>
        <w:rPr>
          <w:rFonts w:ascii="Liberation Serif" w:hAnsi="Liberation Serif" w:eastAsia="DejaVu Sans" w:cs="DejaVu Sans"/>
          <w:lang w:val="en-US" w:eastAsia="en-US" w:bidi="en-US"/>
        </w:rPr>
        <w:t>French, L., Lane, S., Xu, L., &amp; Pavlidis, P. (2009). Automated recognition of brain region mentions in neuroscience literature. Frontiers in neuroinformatics, 3, 29.</w:t>
      </w:r>
    </w:p>
  </w:comment>
  <w:comment w:id="33" w:author="Cameron Martel" w:date="2019-07-24T12:17:00Z" w:initials="CM">
    <w:p>
      <w:r>
        <w:rPr>
          <w:rFonts w:ascii="Liberation Serif" w:hAnsi="Liberation Serif" w:eastAsia="DejaVu Sans" w:cs="DejaVu Sans"/>
          <w:lang w:val="en-US" w:eastAsia="en-US" w:bidi="en-US"/>
        </w:rPr>
        <w:t>French, L., Liu, P., Marais, O., Koreman, T., Tseng, L., Lai, A., &amp; Pavlidis, P. (2015). Text mining for neuroanatomy using WhiteText with an updated corpus and a new web application. Frontiers in neuroinformatics, 9, 13.</w:t>
      </w:r>
    </w:p>
  </w:comment>
  <w:comment w:id="34" w:author="Cameron Martel" w:date="2019-07-24T12:20:00Z" w:initials="CM">
    <w:p>
      <w:r>
        <w:rPr>
          <w:rFonts w:ascii="Liberation Serif" w:hAnsi="Liberation Serif" w:eastAsia="DejaVu Sans" w:cs="DejaVu Sans"/>
          <w:lang w:val="en-US" w:eastAsia="en-US" w:bidi="en-US"/>
        </w:rPr>
        <w:t>Nielsen, F. Å., Hansen, L. K., &amp; Balslev, D. (2004). Mining for associations between text and brain activation in a functional neuroimaging database. Neuroinformatics, 2(4), 369-379.</w:t>
      </w:r>
    </w:p>
  </w:comment>
  <w:comment w:id="35" w:author="Microsoft Office User" w:date="2020-04-23T11:50:00Z" w:initials="MOU">
    <w:p>
      <w:r>
        <w:rPr>
          <w:rFonts w:ascii="Liberation Serif" w:hAnsi="Liberation Serif" w:eastAsia="DejaVu Sans" w:cs="DejaVu Sans"/>
          <w:lang w:val="en-US" w:eastAsia="en-US" w:bidi="en-US"/>
        </w:rPr>
        <w:t>I think we would need to put in a date of this search</w:t>
      </w:r>
    </w:p>
  </w:comment>
  <w:comment w:id="36" w:author="Cameron Martel" w:date="2020-05-07T16:53:00Z" w:initials="CM">
    <w:p>
      <w:r>
        <w:rPr>
          <w:rFonts w:ascii="Liberation Serif" w:hAnsi="Liberation Serif" w:eastAsia="DejaVu Sans" w:cs="DejaVu Sans"/>
          <w:lang w:val="en-US" w:eastAsia="en-US" w:bidi="en-US"/>
        </w:rPr>
        <w:t>Agreed – updated &amp; done.</w:t>
      </w:r>
    </w:p>
  </w:comment>
  <w:comment w:id="30" w:author="Unknown Author" w:date="2020-05-15T21:32:18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This paragraph seems like a whole lot of words to convince the reader computers r good….</w:t>
      </w:r>
    </w:p>
  </w:comment>
  <w:comment w:id="37" w:author="Cameron Martel" w:date="2020-05-07T22:18:00Z" w:initials="CM">
    <w:p>
      <w:r>
        <w:rPr>
          <w:rFonts w:ascii="Liberation Serif" w:hAnsi="Liberation Serif" w:eastAsia="DejaVu Sans" w:cs="DejaVu Sans"/>
          <w:lang w:val="en-US" w:eastAsia="en-US" w:bidi="en-US"/>
        </w:rPr>
        <w:t>@Steve, how about framing things like this here?</w:t>
      </w:r>
    </w:p>
  </w:comment>
  <w:comment w:id="38" w:author="Chang, Steve" w:date="2019-05-08T12:31:00Z" w:initials="CS">
    <w:p>
      <w:r>
        <w:rPr>
          <w:rFonts w:ascii="Liberation Serif" w:hAnsi="Liberation Serif" w:eastAsia="DejaVu Sans" w:cs="DejaVu Sans"/>
          <w:lang w:val="en-US" w:eastAsia="en-US" w:bidi="en-US"/>
        </w:rPr>
        <w:t>Nice!</w:t>
      </w:r>
    </w:p>
  </w:comment>
  <w:comment w:id="39" w:author="Cameron Martel" w:date="2019-07-24T14:20:00Z" w:initials="CM">
    <w:p>
      <w:r>
        <w:rPr>
          <w:rFonts w:ascii="Liberation Serif" w:hAnsi="Liberation Serif" w:eastAsia="DejaVu Sans" w:cs="DejaVu Sans"/>
          <w:lang w:val="en-US" w:eastAsia="en-US" w:bidi="en-US"/>
        </w:rPr>
        <w:t>XXX to add</w:t>
      </w:r>
    </w:p>
  </w:comment>
  <w:comment w:id="40" w:author="Cameron Martel" w:date="2019-05-07T18:50:00Z" w:initials="CM">
    <w:p>
      <w:r>
        <w:rPr>
          <w:rFonts w:ascii="Liberation Serif" w:hAnsi="Liberation Serif" w:eastAsia="DejaVu Sans" w:cs="DejaVu Sans"/>
          <w:lang w:val="en-US" w:eastAsia="en-US" w:bidi="en-US"/>
        </w:rPr>
        <w:t>Westergaard, D., Stærfeldt, H. H., Tønsberg, C., Jensen, L. J., &amp; Brunak, S. (2018). A comprehensive and quantitative comparison of text-mining in 15 million full-text articles versus their corresponding abstracts. PLoS computational biology, 14(2), e1005962.</w:t>
      </w:r>
    </w:p>
  </w:comment>
  <w:comment w:id="42" w:author="Microsoft Office User" w:date="2020-04-23T12:01:00Z" w:initials="MOU">
    <w:p>
      <w:r>
        <w:rPr>
          <w:rFonts w:ascii="Liberation Serif" w:hAnsi="Liberation Serif" w:eastAsia="DejaVu Sans" w:cs="DejaVu Sans"/>
          <w:lang w:val="en-US" w:eastAsia="en-US" w:bidi="en-US"/>
        </w:rPr>
        <w:t>It might be worth discussing how you validated with the one family that had the fewest articles to test these things so that you have a more specific reason to support these claims</w:t>
      </w:r>
    </w:p>
  </w:comment>
  <w:comment w:id="41" w:author="Cameron Martel" w:date="2020-05-07T17:10:00Z" w:initials="CM">
    <w:p>
      <w:r>
        <w:rPr>
          <w:rFonts w:ascii="Liberation Serif" w:hAnsi="Liberation Serif" w:eastAsia="DejaVu Sans" w:cs="DejaVu Sans"/>
          <w:lang w:val="en-US" w:eastAsia="en-US" w:bidi="en-US"/>
        </w:rPr>
        <w:t>Added at end of paragraph – something like that?</w:t>
      </w:r>
    </w:p>
  </w:comment>
  <w:comment w:id="45" w:author="Microsoft Office User" w:date="2020-04-23T12:00:00Z" w:initials="MOU">
    <w:p>
      <w:r>
        <w:rPr>
          <w:rFonts w:ascii="Liberation Serif" w:hAnsi="Liberation Serif" w:eastAsia="DejaVu Sans" w:cs="DejaVu Sans"/>
          <w:lang w:val="en-US" w:eastAsia="en-US" w:bidi="en-US"/>
        </w:rPr>
        <w:t>Why would this be? Doesn’t Yale have access to almost all articles?</w:t>
      </w:r>
    </w:p>
  </w:comment>
  <w:comment w:id="44" w:author="Cameron Martel" w:date="2020-05-07T17:06:00Z" w:initials="CM">
    <w:p>
      <w:r>
        <w:rPr>
          <w:rFonts w:ascii="Liberation Serif" w:hAnsi="Liberation Serif" w:eastAsia="DejaVu Sans" w:cs="DejaVu Sans"/>
          <w:lang w:val="en-US" w:eastAsia="en-US" w:bidi="en-US"/>
        </w:rPr>
        <w:t>Basically EndNote can automatically download all abstracts, but can’t automatically download all full texts – only some. Some it can’t, and some it downloads but really badly because its PDF converter is bad.</w:t>
      </w:r>
    </w:p>
  </w:comment>
  <w:comment w:id="43" w:author="Chang, Steve" w:date="2020-05-08T10:29:00Z" w:initials="CS">
    <w:p>
      <w:r>
        <w:rPr>
          <w:rFonts w:ascii="Liberation Serif" w:hAnsi="Liberation Serif" w:eastAsia="DejaVu Sans" w:cs="DejaVu Sans"/>
          <w:lang w:val="en-US" w:eastAsia="en-US" w:bidi="en-US"/>
        </w:rPr>
        <w:t xml:space="preserve">Hmm…I don’t think we need this – it doesn’t add much </w:t>
      </w:r>
    </w:p>
  </w:comment>
  <w:comment w:id="46" w:author="Cameron Martel" w:date="2020-05-07T17:10:00Z" w:initials="CM">
    <w:p>
      <w:r>
        <w:rPr>
          <w:rFonts w:ascii="Liberation Serif" w:hAnsi="Liberation Serif" w:eastAsia="DejaVu Sans" w:cs="DejaVu Sans"/>
          <w:lang w:val="en-US" w:eastAsia="en-US" w:bidi="en-US"/>
        </w:rPr>
        <w:t>Good?</w:t>
      </w:r>
    </w:p>
  </w:comment>
  <w:comment w:id="48" w:author="Microsoft Office User" w:date="2020-04-23T12:50:00Z" w:initials="MOU">
    <w:p>
      <w:r>
        <w:rPr>
          <w:rFonts w:ascii="Liberation Serif" w:hAnsi="Liberation Serif" w:eastAsia="DejaVu Sans" w:cs="DejaVu Sans"/>
          <w:lang w:val="en-US" w:eastAsia="en-US" w:bidi="en-US"/>
        </w:rPr>
        <w:t>We need to discuss how we decided on this list</w:t>
      </w:r>
    </w:p>
  </w:comment>
  <w:comment w:id="47" w:author="Cameron Martel" w:date="2020-05-07T17:16:00Z" w:initials="CM">
    <w:p>
      <w:r>
        <w:rPr>
          <w:rFonts w:ascii="Liberation Serif" w:hAnsi="Liberation Serif" w:eastAsia="DejaVu Sans" w:cs="DejaVu Sans"/>
          <w:lang w:val="en-US" w:eastAsia="en-US" w:bidi="en-US"/>
        </w:rPr>
        <w:t>See below.</w:t>
      </w:r>
    </w:p>
  </w:comment>
  <w:comment w:id="50" w:author="Cameron Martel" w:date="2020-05-07T17:16:00Z" w:initials="CM">
    <w:p>
      <w:r>
        <w:rPr>
          <w:rFonts w:ascii="Liberation Serif" w:hAnsi="Liberation Serif" w:eastAsia="DejaVu Sans" w:cs="DejaVu Sans"/>
          <w:lang w:val="en-US" w:eastAsia="en-US" w:bidi="en-US"/>
        </w:rPr>
        <w:t>Weinberg‐Wolf, H., &amp; Chang, S. W. (2019). Differences in how macaques monitor others: Does serotonin play a central role?. Wiley Interdisciplinary Reviews: Cognitive Science, 10(4), e1494.</w:t>
      </w:r>
    </w:p>
  </w:comment>
  <w:comment w:id="49" w:author="Cameron Martel" w:date="2020-05-07T17:16:00Z" w:initials="CM">
    <w:p>
      <w:r>
        <w:rPr>
          <w:rFonts w:ascii="Liberation Serif" w:hAnsi="Liberation Serif" w:eastAsia="DejaVu Sans" w:cs="DejaVu Sans"/>
          <w:lang w:val="en-US" w:eastAsia="en-US" w:bidi="en-US"/>
        </w:rPr>
        <w:t>Anything else to add here?</w:t>
      </w:r>
    </w:p>
  </w:comment>
  <w:comment w:id="51" w:author="Cameron Martel" w:date="2019-07-24T14:01:00Z" w:initials="CM">
    <w:p>
      <w:r>
        <w:rPr>
          <w:rFonts w:ascii="Liberation Serif" w:hAnsi="Liberation Serif" w:eastAsia="DejaVu Sans" w:cs="DejaVu Sans"/>
          <w:lang w:val="en-US" w:eastAsia="en-US" w:bidi="en-US"/>
        </w:rPr>
        <w:t>XXX to add.</w:t>
      </w:r>
    </w:p>
  </w:comment>
  <w:comment w:id="52" w:author="Unknown Author" w:date="2020-05-15T22:24:4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delete</w:t>
      </w:r>
    </w:p>
  </w:comment>
  <w:comment w:id="53" w:author="Unknown Author" w:date="2020-05-15T22:27:42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Heuristics seems like an inappropriately hand-wavey term. I’m not actually even sure which part of the alg you’re referring to here.</w:t>
      </w:r>
    </w:p>
  </w:comment>
  <w:comment w:id="54" w:author="Cameron Martel" w:date="2019-07-24T14:03:00Z" w:initials="CM">
    <w:p>
      <w:r>
        <w:rPr>
          <w:rFonts w:ascii="Liberation Serif" w:hAnsi="Liberation Serif" w:eastAsia="DejaVu Sans" w:cs="DejaVu Sans"/>
          <w:lang w:val="en-US" w:eastAsia="en-US" w:bidi="en-US"/>
        </w:rPr>
        <w:t>XXX link to code</w:t>
      </w:r>
    </w:p>
  </w:comment>
  <w:comment w:id="55" w:author="Unknown Author" w:date="2020-05-15T22:29:2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presence</w:t>
      </w:r>
    </w:p>
  </w:comment>
  <w:comment w:id="56" w:author="Unknown Author" w:date="2020-05-15T22:31:4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“thus” is a confusing...maybe say smth like...in order to validate the performance of the automated tagger we hand-tagged….</w:t>
      </w:r>
    </w:p>
  </w:comment>
  <w:comment w:id="57" w:author="Unknown Author" w:date="2020-05-15T22:32:4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How exactly do these numbers result in 5% mislabeled or absent entirely. Seems like 5% were absent and 8% mislabeled?</w:t>
      </w:r>
    </w:p>
  </w:comment>
  <w:comment w:id="58" w:author="" w:date="0-00-00T00:00:00Z" w:initials="">
    <w:p>
      <w:r>
        <w:rPr>
          <w:rFonts w:ascii="Liberation Serif" w:hAnsi="Liberation Serif" w:eastAsia="DejaVu Sans" w:cs="DejaVu Sans"/>
          <w:lang w:val="en-US" w:eastAsia="en-US" w:bidi="en-US"/>
        </w:rPr>
      </w:r>
    </w:p>
  </w:comment>
  <w:comment w:id="60" w:author="Microsoft Office User" w:date="2020-04-23T12:38:00Z" w:initials="MOU">
    <w:p>
      <w:r>
        <w:rPr>
          <w:rFonts w:ascii="Liberation Serif" w:hAnsi="Liberation Serif" w:eastAsia="DejaVu Sans" w:cs="DejaVu Sans"/>
          <w:lang w:val="en-US" w:eastAsia="en-US" w:bidi="en-US"/>
        </w:rPr>
        <w:t>I’m curious what the 49% of the articles that didn’t have one of these topics were about</w:t>
      </w:r>
    </w:p>
  </w:comment>
  <w:comment w:id="59" w:author="Cameron Martel" w:date="2020-05-07T17:18:00Z" w:initials="CM">
    <w:p>
      <w:r>
        <w:rPr>
          <w:rFonts w:ascii="Liberation Serif" w:hAnsi="Liberation Serif" w:eastAsia="DejaVu Sans" w:cs="DejaVu Sans"/>
          <w:lang w:val="en-US" w:eastAsia="en-US" w:bidi="en-US"/>
        </w:rPr>
        <w:t>A good portion were genetics studies that weren’t weeded out by our search terms; others were studies just looking at the efficacy of various agonists or antagonists which didn’t explicitly mention any ‘topical’ motive in the abstract. I could do a more thorough deep dive on this if you think we should add something about this to explain what happened to the other 49%. Good news is though, this is still ~4800 articles which had a topic from our pre-set list.</w:t>
      </w:r>
    </w:p>
  </w:comment>
  <w:comment w:id="61" w:author="" w:date="0-00-00T00:00:00Z" w:initials="">
    <w:p>
      <w:r>
        <w:rPr>
          <w:rFonts w:ascii="Liberation Serif" w:hAnsi="Liberation Serif" w:eastAsia="DejaVu Sans" w:cs="DejaVu Sans"/>
          <w:lang w:val="en-US" w:eastAsia="en-US" w:bidi="en-US"/>
        </w:rPr>
      </w:r>
    </w:p>
  </w:comment>
  <w:comment w:id="62" w:author="Unknown Author" w:date="2020-05-15T22:44:3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Idk if its clear anywhere how we tagged topics. Typically it would be assumed we did topic modelling but we just did regex. I know you mention smth about this earlier but I think it’s not clear.</w:t>
      </w:r>
    </w:p>
  </w:comment>
  <w:comment w:id="66" w:author="Cameron Martel" w:date="2019-07-02T16:35:00Z" w:initials="CM">
    <w:p>
      <w:r>
        <w:rPr>
          <w:rFonts w:ascii="Liberation Serif" w:hAnsi="Liberation Serif" w:eastAsia="DejaVu Sans" w:cs="DejaVu Sans"/>
          <w:lang w:val="en-US" w:eastAsia="en-US" w:bidi="en-US"/>
        </w:rPr>
        <w:t>Griffith, D. M., Veech, J. A., &amp; Marsh, C. J. (2016). Cooccur: probabilistic species co-occurrence analysis in R. Journal of Statistical Software, 69(2), 1-17.</w:t>
      </w:r>
    </w:p>
  </w:comment>
  <w:comment w:id="67" w:author="Cameron Martel" w:date="2019-07-23T17:14:00Z" w:initials="CM">
    <w:p>
      <w:r>
        <w:rPr>
          <w:rFonts w:ascii="Liberation Serif" w:hAnsi="Liberation Serif" w:eastAsia="DejaVu Sans" w:cs="DejaVu Sans"/>
          <w:lang w:val="en-US" w:eastAsia="en-US" w:bidi="en-US"/>
        </w:rPr>
        <w:t>Veech, J. A. (2013). A probabilistic model for analysing species co‐occurrence. Global Ecology and Biogeography, 22(2), 252-260.</w:t>
      </w:r>
    </w:p>
  </w:comment>
  <w:comment w:id="65" w:author="Unknown Author" w:date="2020-05-15T22:40:23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zh-CN"/>
        </w:rPr>
        <w:t>Is it really standard in this field to go into such depth? This would be a one line comment (if that) in computer science</w:t>
      </w:r>
    </w:p>
  </w:comment>
  <w:comment w:id="64" w:author="Microsoft Office User" w:date="2020-04-23T12:13:00Z" w:initials="MOU">
    <w:p>
      <w:r>
        <w:rPr>
          <w:rFonts w:ascii="Liberation Serif" w:hAnsi="Liberation Serif" w:eastAsia="DejaVu Sans" w:cs="DejaVu Sans"/>
          <w:lang w:val="en-US" w:eastAsia="en-US" w:bidi="en-US"/>
        </w:rPr>
        <w:t xml:space="preserve">This portion should be in methods still </w:t>
      </w:r>
    </w:p>
  </w:comment>
  <w:comment w:id="63" w:author="Cameron Martel" w:date="2020-05-07T17:24:00Z" w:initials="CM">
    <w:p>
      <w:r>
        <w:rPr>
          <w:rFonts w:ascii="Liberation Serif" w:hAnsi="Liberation Serif" w:eastAsia="DejaVu Sans" w:cs="DejaVu Sans"/>
          <w:lang w:val="en-US" w:eastAsia="en-US" w:bidi="en-US"/>
        </w:rPr>
        <w:t>Agreed</w:t>
      </w:r>
    </w:p>
  </w:comment>
  <w:comment w:id="69" w:author="Microsoft Office User" w:date="2020-04-23T12:13:00Z" w:initials="MOU">
    <w:p>
      <w:r>
        <w:rPr>
          <w:rFonts w:ascii="Liberation Serif" w:hAnsi="Liberation Serif" w:eastAsia="DejaVu Sans" w:cs="DejaVu Sans"/>
          <w:lang w:val="en-US" w:eastAsia="en-US" w:bidi="en-US"/>
        </w:rPr>
        <w:t>Is there a reason this is referred to as “species”? I wonder if it could become potentially confusing</w:t>
      </w:r>
    </w:p>
  </w:comment>
  <w:comment w:id="68" w:author="Cameron Martel" w:date="2020-05-07T17:24:00Z" w:initials="CM">
    <w:p>
      <w:r>
        <w:rPr>
          <w:rFonts w:ascii="Liberation Serif" w:hAnsi="Liberation Serif" w:eastAsia="DejaVu Sans" w:cs="DejaVu Sans"/>
          <w:lang w:val="en-US" w:eastAsia="en-US" w:bidi="en-US"/>
        </w:rPr>
        <w:t xml:space="preserve">The cooccur R package used to calculate co-occurrences &amp; probabilities is based off a model originally developed for ecological species co-occurrence – here, it’s adapted such that ‘sites’ are abstracts, and ‘species’ are the receptor and topic key words. But I see in the coocur paper they actually just say ‘probabilistic co-occurrence analysis’, so I will update. </w:t>
      </w:r>
    </w:p>
  </w:comment>
  <w:comment w:id="71" w:author="Microsoft Office User" w:date="2020-04-23T12:29:00Z" w:initials="MOU">
    <w:p>
      <w:r>
        <w:rPr>
          <w:rFonts w:ascii="Liberation Serif" w:hAnsi="Liberation Serif" w:eastAsia="DejaVu Sans" w:cs="DejaVu Sans"/>
          <w:lang w:val="en-US" w:eastAsia="en-US" w:bidi="en-US"/>
        </w:rPr>
        <w:t>My gut says to start the “results” here</w:t>
      </w:r>
    </w:p>
  </w:comment>
  <w:comment w:id="70" w:author="Cameron Martel" w:date="2020-05-07T17:38:00Z" w:initials="CM">
    <w:p>
      <w:r>
        <w:rPr>
          <w:rFonts w:ascii="Liberation Serif" w:hAnsi="Liberation Serif" w:eastAsia="DejaVu Sans" w:cs="DejaVu Sans"/>
          <w:lang w:val="en-US" w:eastAsia="en-US" w:bidi="en-US"/>
        </w:rPr>
        <w:t>Agreed</w:t>
      </w:r>
    </w:p>
  </w:comment>
  <w:comment w:id="73" w:author="Microsoft Office User" w:date="2020-04-23T12:30:00Z" w:initials="MOU">
    <w:p>
      <w:r>
        <w:rPr>
          <w:rFonts w:ascii="Liberation Serif" w:hAnsi="Liberation Serif" w:eastAsia="DejaVu Sans" w:cs="DejaVu Sans"/>
          <w:lang w:val="en-US" w:eastAsia="en-US" w:bidi="en-US"/>
        </w:rPr>
        <w:t>Random question, is it “easier” for there to be a significant co-occurance when there are fewer articles tagged with a specific subtype and/or topic?</w:t>
      </w:r>
    </w:p>
  </w:comment>
  <w:comment w:id="72" w:author="Cameron Martel" w:date="2020-05-07T17:55:00Z" w:initials="CM">
    <w:p>
      <w:r>
        <w:rPr>
          <w:rFonts w:ascii="Liberation Serif" w:hAnsi="Liberation Serif" w:eastAsia="DejaVu Sans" w:cs="DejaVu Sans"/>
          <w:lang w:val="en-US" w:eastAsia="en-US" w:bidi="en-US"/>
        </w:rPr>
        <w:t xml:space="preserve">Yes, to a degree – such that subtypes or topics which are close to ubiquitous are harder to get significant co-occurrences (see </w:t>
      </w:r>
      <w:r>
        <w:rPr>
          <w:rFonts w:ascii="Liberation Serif" w:hAnsi="Liberation Serif" w:eastAsia="DejaVu Sans" w:cs="DejaVu Sans"/>
          <w:color w:val="0000FF"/>
          <w:u w:val="single"/>
          <w:lang w:val="en-US" w:bidi="en-US" w:eastAsia="zh-CN"/>
        </w:rPr>
        <w:t>https://onlinelibrary.wiley.com/doi/full/10.1111/j.1466-8238.2012.00789.x</w:t>
      </w:r>
      <w:r>
        <w:rPr>
          <w:rFonts w:ascii="Liberation Serif" w:hAnsi="Liberation Serif" w:eastAsia="DejaVu Sans" w:cs="DejaVu Sans"/>
          <w:lang w:val="en-US" w:bidi="en-US" w:eastAsia="zh-CN"/>
        </w:rPr>
        <w:t>; ‘</w:t>
      </w:r>
      <w:r>
        <w:rPr>
          <w:rFonts w:ascii="Liberation Serif" w:hAnsi="Liberation Serif" w:eastAsia="DejaVu Sans" w:cs="DejaVu Sans"/>
          <w:lang w:val="en-US" w:bidi="en-US" w:eastAsia="en-US"/>
        </w:rPr>
        <w:t>However, the probabilistic model will also classify as ‘random’ two widespread species that occur at all, or a vast majority of, sampling sites.’)</w:t>
      </w:r>
      <w:r>
        <w:rPr>
          <w:rFonts w:ascii="Liberation Serif" w:hAnsi="Liberation Serif" w:eastAsia="DejaVu Sans" w:cs="DejaVu Sans"/>
          <w:lang w:val="en-US" w:bidi="en-US" w:eastAsia="zh-CN"/>
        </w:rPr>
        <w:t xml:space="preserve"> </w:t>
      </w:r>
    </w:p>
    <w:p>
      <w:r>
        <w:rPr>
          <w:rFonts w:ascii="Liberation Serif" w:hAnsi="Liberation Serif" w:eastAsia="DejaVu Sans" w:cs="DejaVu Sans"/>
          <w:lang w:val="en-US" w:eastAsia="en-US" w:bidi="en-US"/>
        </w:rPr>
      </w:r>
    </w:p>
  </w:comment>
  <w:comment w:id="74" w:author="Microsoft Office User" w:date="2020-04-23T13:10:00Z" w:initials="MOU">
    <w:p>
      <w:r>
        <w:rPr>
          <w:rFonts w:ascii="Liberation Serif" w:hAnsi="Liberation Serif" w:eastAsia="DejaVu Sans" w:cs="DejaVu Sans"/>
          <w:lang w:val="en-US" w:eastAsia="en-US" w:bidi="en-US"/>
        </w:rPr>
        <w:t>I think we should make bibliographies of the papers that go into each co-occurance as an appendix for those who want to be able to look into them</w:t>
      </w:r>
    </w:p>
  </w:comment>
  <w:comment w:id="75" w:author="Chang, Steve" w:date="2020-05-08T13:13:00Z" w:initials="CS">
    <w:p>
      <w:r>
        <w:rPr>
          <w:rFonts w:ascii="Liberation Serif" w:hAnsi="Liberation Serif" w:eastAsia="DejaVu Sans" w:cs="DejaVu Sans"/>
          <w:lang w:val="en-US" w:eastAsia="en-US" w:bidi="en-US"/>
        </w:rPr>
        <w:t>What would be the best way to organize major receptor heading and its topic based subheadings? I am trying one option as you can see below.</w:t>
      </w:r>
    </w:p>
  </w:comment>
  <w:comment w:id="77" w:author="Microsoft Office User" w:date="2020-04-23T12:40:00Z" w:initials="MOU">
    <w:p>
      <w:r>
        <w:rPr>
          <w:rFonts w:ascii="Liberation Serif" w:hAnsi="Liberation Serif" w:eastAsia="DejaVu Sans" w:cs="DejaVu Sans"/>
          <w:lang w:val="en-US" w:eastAsia="en-US" w:bidi="en-US"/>
        </w:rPr>
        <w:t>But what number of these also referenced a specific topic?</w:t>
      </w:r>
    </w:p>
  </w:comment>
  <w:comment w:id="76" w:author="Cameron Martel" w:date="2020-05-07T19:47:00Z" w:initials="CM">
    <w:p>
      <w:r>
        <w:rPr>
          <w:rFonts w:ascii="Liberation Serif" w:hAnsi="Liberation Serif" w:eastAsia="DejaVu Sans" w:cs="DejaVu Sans"/>
          <w:lang w:val="en-US" w:eastAsia="en-US" w:bidi="en-US"/>
        </w:rPr>
        <w:t>3492 – added, and I also added this for all subsequent receptors.</w:t>
      </w:r>
    </w:p>
  </w:comment>
  <w:comment w:id="78" w:author="Microsoft Office User" w:date="2020-04-23T12:56:00Z" w:initials="MOU">
    <w:p>
      <w:r>
        <w:rPr>
          <w:rFonts w:ascii="Liberation Serif" w:hAnsi="Liberation Serif" w:eastAsia="DejaVu Sans" w:cs="DejaVu Sans"/>
          <w:lang w:val="en-US" w:eastAsia="en-US" w:bidi="en-US"/>
        </w:rPr>
        <w:t>cite</w:t>
      </w:r>
    </w:p>
  </w:comment>
  <w:comment w:id="79" w:author="Cameron Martel" w:date="2019-07-24T18:42:00Z" w:initials="CM">
    <w:p>
      <w:r>
        <w:rPr>
          <w:rFonts w:ascii="Liberation Serif" w:hAnsi="Liberation Serif" w:eastAsia="DejaVu Sans" w:cs="DejaVu Sans"/>
          <w:lang w:val="en-US" w:eastAsia="en-US" w:bidi="en-US"/>
        </w:rPr>
        <w:t>Kaufman, J., DeLorenzo, C., Choudhury, S., &amp; Parsey, R. V. (2016). The 5-HT1A receptor in major depressive disorder. European Neuropsychopharmacology, 26(3), 397-410.</w:t>
      </w:r>
    </w:p>
  </w:comment>
  <w:comment w:id="80" w:author="Cameron Martel" w:date="2020-05-07T21:46:00Z" w:initials="CM">
    <w:p>
      <w:r>
        <w:rPr>
          <w:rFonts w:ascii="Liberation Serif" w:hAnsi="Liberation Serif" w:eastAsia="DejaVu Sans" w:cs="DejaVu Sans"/>
          <w:lang w:val="en-US" w:eastAsia="en-US" w:bidi="en-US"/>
        </w:rPr>
        <w:t>Savitz, J., Lucki, I., &amp; Drevets, W. C. (2009). 5-HT1A receptor function in major depressive disorder. Progress in neurobiology, 88(1), 17-31.</w:t>
      </w:r>
    </w:p>
  </w:comment>
  <w:comment w:id="82" w:author="Microsoft Office User" w:date="2020-04-23T12:57:00Z" w:initials="MOU">
    <w:p>
      <w:r>
        <w:rPr>
          <w:rFonts w:ascii="Liberation Serif" w:hAnsi="Liberation Serif" w:eastAsia="DejaVu Sans" w:cs="DejaVu Sans"/>
          <w:lang w:val="en-US" w:eastAsia="en-US" w:bidi="en-US"/>
        </w:rPr>
        <w:t>Worth noting partial/full and selective/non here?</w:t>
      </w:r>
    </w:p>
  </w:comment>
  <w:comment w:id="81" w:author="Cameron Martel" w:date="2020-05-07T21:48:00Z" w:initials="CM">
    <w:p>
      <w:r>
        <w:rPr>
          <w:rFonts w:ascii="Liberation Serif" w:hAnsi="Liberation Serif" w:eastAsia="DejaVu Sans" w:cs="DejaVu Sans"/>
          <w:lang w:val="en-US" w:eastAsia="en-US" w:bidi="en-US"/>
        </w:rPr>
        <w:t>Added briefly.</w:t>
      </w:r>
    </w:p>
  </w:comment>
  <w:comment w:id="83" w:author="Cameron Martel" w:date="2020-05-07T21:48:00Z" w:initials="CM">
    <w:p>
      <w:r>
        <w:rPr>
          <w:rFonts w:ascii="Liberation Serif" w:hAnsi="Liberation Serif" w:eastAsia="DejaVu Sans" w:cs="DejaVu Sans"/>
          <w:lang w:val="en-US" w:eastAsia="en-US" w:bidi="en-US"/>
        </w:rPr>
        <w:t>Hedlund, P. B., Kelly, L., Mazur, C., Lovenberg, T., Sutcliffe, J. G., &amp; Bonaventure, P. (2004). 8-OH-DPAT acts on both 5-HT1A and 5-HT7 receptors to induce hypothermia in rodents. European journal of pharmacology, 487(1-3), 125-132.</w:t>
      </w:r>
    </w:p>
  </w:comment>
  <w:comment w:id="84" w:author="Cameron Martel" w:date="2019-07-24T18:20:00Z" w:initials="CM">
    <w:p>
      <w:r>
        <w:rPr>
          <w:rFonts w:ascii="Liberation Serif" w:hAnsi="Liberation Serif" w:eastAsia="DejaVu Sans" w:cs="DejaVu Sans"/>
          <w:lang w:val="en-US" w:eastAsia="en-US" w:bidi="en-US"/>
        </w:rPr>
        <w:t>Malberg, J. E., Eisch, A. J., Nestler, E. J., &amp; Duman, R. S. (2000). Chronic antidepressant treatment increases neurogenesis in adult rat hippocampus. Journal of Neuroscience, 20(24), 9104-9110.</w:t>
      </w:r>
    </w:p>
  </w:comment>
  <w:comment w:id="86" w:author="Cameron Martel" w:date="2020-05-07T21:58:00Z" w:initials="CM">
    <w:p>
      <w:r>
        <w:rPr>
          <w:rFonts w:ascii="Liberation Serif" w:hAnsi="Liberation Serif" w:eastAsia="DejaVu Sans" w:cs="DejaVu Sans"/>
          <w:lang w:val="en-US" w:eastAsia="en-US" w:bidi="en-US"/>
        </w:rPr>
        <w:t>Good q – answered in text.</w:t>
      </w:r>
    </w:p>
  </w:comment>
  <w:comment w:id="85" w:author="Microsoft Office User" w:date="2020-04-23T13:03:00Z" w:initials="MOU">
    <w:p>
      <w:r>
        <w:rPr>
          <w:rFonts w:ascii="Liberation Serif" w:hAnsi="Liberation Serif" w:eastAsia="DejaVu Sans" w:cs="DejaVu Sans"/>
          <w:lang w:val="en-US" w:eastAsia="en-US" w:bidi="en-US"/>
        </w:rPr>
        <w:t>Once again, partial/full? Which agonists have been used?</w:t>
      </w:r>
    </w:p>
  </w:comment>
  <w:comment w:id="87" w:author="Cameron Martel" w:date="2019-07-24T18:21:00Z" w:initials="CM">
    <w:p>
      <w:r>
        <w:rPr>
          <w:rFonts w:ascii="Liberation Serif" w:hAnsi="Liberation Serif" w:eastAsia="DejaVu Sans" w:cs="DejaVu Sans"/>
          <w:lang w:val="en-US" w:eastAsia="en-US" w:bidi="en-US"/>
        </w:rPr>
        <w:t>Blier, P., &amp; Ward, N. M. (2003). Is there a role for 5-HT1A agonists in the treatment of depression?. Biological psychiatry, 53(3), 193-203.</w:t>
      </w:r>
    </w:p>
  </w:comment>
  <w:comment w:id="88" w:author="Cameron Martel" w:date="2019-07-24T18:31:00Z" w:initials="CM">
    <w:p>
      <w:r>
        <w:rPr>
          <w:rFonts w:ascii="Liberation Serif" w:hAnsi="Liberation Serif" w:eastAsia="DejaVu Sans" w:cs="DejaVu Sans"/>
          <w:lang w:val="en-US" w:eastAsia="en-US" w:bidi="en-US"/>
        </w:rPr>
        <w:t>Hsiung, S. C., Adlersberg, M., Arango, V., Mann, J. J., Tamir, H., &amp; Liu, K. P. (2003). Attenuated 5‐HT1A receptor signaling in brains of suicide victims: involvement of adenylyl cyclase, phosphatidylinositol 3‐kinase, Akt and mitogen‐activated protein kinase. Journal of neurochemistry, 87(1), 182-194.</w:t>
      </w:r>
    </w:p>
  </w:comment>
  <w:comment w:id="90" w:author="Microsoft Office User" w:date="2020-04-23T13:06:00Z" w:initials="MOU">
    <w:p>
      <w:r>
        <w:rPr>
          <w:rFonts w:ascii="Liberation Serif" w:hAnsi="Liberation Serif" w:eastAsia="DejaVu Sans" w:cs="DejaVu Sans"/>
          <w:lang w:val="en-US" w:eastAsia="en-US" w:bidi="en-US"/>
        </w:rPr>
        <w:t>Was this depressed suicide or just suicide?</w:t>
      </w:r>
    </w:p>
  </w:comment>
  <w:comment w:id="89" w:author="Cameron Martel" w:date="2020-05-07T21:59:00Z" w:initials="CM">
    <w:p>
      <w:r>
        <w:rPr>
          <w:rFonts w:ascii="Liberation Serif" w:hAnsi="Liberation Serif" w:eastAsia="DejaVu Sans" w:cs="DejaVu Sans"/>
          <w:lang w:val="en-US" w:eastAsia="en-US" w:bidi="en-US"/>
        </w:rPr>
        <w:t>This study was just suicide – the next referenced study was depressed suicide. Corrected in text.</w:t>
      </w:r>
    </w:p>
  </w:comment>
  <w:comment w:id="91" w:author="Cameron Martel" w:date="2019-07-24T18:38:00Z" w:initials="CM">
    <w:p>
      <w:r>
        <w:rPr>
          <w:rFonts w:ascii="Liberation Serif" w:hAnsi="Liberation Serif" w:eastAsia="DejaVu Sans" w:cs="DejaVu Sans"/>
          <w:lang w:val="en-US" w:eastAsia="en-US" w:bidi="en-US"/>
        </w:rPr>
        <w:t>Cheetham, S. C., Crompton, M. R., Katona, C. L., &amp; Horton, R. W. (1990). Brain 5-HT 1 binding sites in depressed suicides. Psychopharmacology, 102(4), 544-548.</w:t>
      </w:r>
    </w:p>
  </w:comment>
  <w:comment w:id="92" w:author="Cameron Martel" w:date="2019-07-24T18:39:00Z" w:initials="CM">
    <w:p>
      <w:r>
        <w:rPr>
          <w:rFonts w:ascii="Liberation Serif" w:hAnsi="Liberation Serif" w:eastAsia="DejaVu Sans" w:cs="DejaVu Sans"/>
          <w:lang w:val="en-US" w:eastAsia="en-US" w:bidi="en-US"/>
        </w:rPr>
        <w:t>Bowen, D. M., Najlerahim, A., Procter, A. W., Francis, P. T., &amp; Murphy, E. (1989). Circumscribed changes of the cerebral cortex in neuropsychiatric disorders of later life. Proceedings of the National Academy of Sciences, 86(23), 9504-9508.</w:t>
      </w:r>
    </w:p>
  </w:comment>
  <w:comment w:id="93" w:author="Cameron Martel" w:date="2019-07-24T18:35:00Z" w:initials="CM">
    <w:p>
      <w:r>
        <w:rPr>
          <w:rFonts w:ascii="Liberation Serif" w:hAnsi="Liberation Serif" w:eastAsia="DejaVu Sans" w:cs="DejaVu Sans"/>
          <w:lang w:val="en-US" w:eastAsia="en-US" w:bidi="en-US"/>
        </w:rPr>
        <w:t>Mann, J. J., Metts, A. V., Ogden, R. T., Mathis, C. A., Rubin-Falcone, H., Gong, Z., ... &amp; Brent, D. A. (2019). Quantification of 5-HT1A and 5-HT2A receptor binding in depressed suicide attempters and non-attempters. Archives of Suicide Research, 23(1), 122-133.</w:t>
      </w:r>
    </w:p>
  </w:comment>
  <w:comment w:id="94" w:author="Cameron Martel" w:date="2019-07-24T18:41:00Z" w:initials="CM">
    <w:p>
      <w:r>
        <w:rPr>
          <w:rFonts w:ascii="Liberation Serif" w:hAnsi="Liberation Serif" w:eastAsia="DejaVu Sans" w:cs="DejaVu Sans"/>
          <w:lang w:val="en-US" w:eastAsia="en-US" w:bidi="en-US"/>
        </w:rPr>
        <w:t>Savitz, J., Lucki, I., &amp; Drevets, W. C. (2009). 5-HT1A receptor function in major depressive disorder. Progress in neurobiology, 88(1), 17-31.</w:t>
      </w:r>
    </w:p>
  </w:comment>
  <w:comment w:id="95" w:author="Cameron Martel" w:date="2019-07-24T18:59:00Z" w:initials="CM">
    <w:p>
      <w:r>
        <w:rPr>
          <w:rFonts w:ascii="Liberation Serif" w:hAnsi="Liberation Serif" w:eastAsia="DejaVu Sans" w:cs="DejaVu Sans"/>
          <w:lang w:val="en-US" w:eastAsia="en-US" w:bidi="en-US"/>
        </w:rPr>
        <w:t>Ramboz, S., Oosting, R., Amara, D. A., Kung, H. F., Blier, P., Mendelsohn, M., ... &amp; Hen, R. (1998). Serotonin receptor 1A knockout: an animal model of anxiety-related disorder. Proceedings of the National Academy of Sciences, 95(24), 14476-14481.</w:t>
      </w:r>
    </w:p>
    <w:p>
      <w:r>
        <w:rPr>
          <w:rFonts w:ascii="Liberation Serif" w:hAnsi="Liberation Serif" w:eastAsia="DejaVu Sans" w:cs="DejaVu Sans"/>
          <w:lang w:val="en-US" w:eastAsia="en-US" w:bidi="en-US"/>
        </w:rPr>
      </w:r>
    </w:p>
  </w:comment>
  <w:comment w:id="96" w:author="Cameron Martel" w:date="2019-07-24T19:00:00Z" w:initials="CM">
    <w:p>
      <w:r>
        <w:rPr>
          <w:rFonts w:ascii="Liberation Serif" w:hAnsi="Liberation Serif" w:eastAsia="DejaVu Sans" w:cs="DejaVu Sans"/>
          <w:lang w:val="en-US" w:eastAsia="en-US" w:bidi="en-US"/>
        </w:rPr>
        <w:t>Toth, M. (2003). 5-HT1A receptor knockout mouse as a genetic model of anxiety. European journal of pharmacology, 463(1-3), 177-184.</w:t>
      </w:r>
    </w:p>
  </w:comment>
  <w:comment w:id="97" w:author="Cameron Martel" w:date="2019-07-24T19:04:00Z" w:initials="CM">
    <w:p>
      <w:r>
        <w:rPr>
          <w:rFonts w:ascii="Liberation Serif" w:hAnsi="Liberation Serif" w:eastAsia="DejaVu Sans" w:cs="DejaVu Sans"/>
          <w:lang w:val="en-US" w:eastAsia="en-US" w:bidi="en-US"/>
        </w:rPr>
        <w:t>Garcia-Garcia, A. L., Meng, Q., Richardson-Jones, J., Dranovsky, A., &amp; Leonardo, E. D. (2016). Disruption of 5-HT1A function in adolescence but not early adulthood leads to sustained increases of anxiety. Neuroscience, 321, 210-221.</w:t>
      </w:r>
    </w:p>
  </w:comment>
  <w:comment w:id="98" w:author="Cameron Martel" w:date="2019-07-24T19:07:00Z" w:initials="CM">
    <w:p>
      <w:r>
        <w:rPr>
          <w:rFonts w:ascii="Liberation Serif" w:hAnsi="Liberation Serif" w:eastAsia="DejaVu Sans" w:cs="DejaVu Sans"/>
          <w:lang w:val="en-US" w:eastAsia="en-US" w:bidi="en-US"/>
        </w:rPr>
        <w:t>Richardson-Jones, J. W., Craige, C. P., Guiard, B. P., Stephen, A., Metzger, K. L., Kung, H. F., ... &amp; Hen, R. (2010). 5-HT1A autoreceptor levels determine vulnerability to stress and response to antidepressants. Neuron, 65(1), 40-52.</w:t>
      </w:r>
    </w:p>
  </w:comment>
  <w:comment w:id="99" w:author="Cameron Martel" w:date="2019-07-24T19:10:00Z" w:initials="CM">
    <w:p>
      <w:r>
        <w:rPr>
          <w:rFonts w:ascii="Liberation Serif" w:hAnsi="Liberation Serif" w:eastAsia="DejaVu Sans" w:cs="DejaVu Sans"/>
          <w:lang w:val="en-US" w:eastAsia="en-US" w:bidi="en-US"/>
        </w:rPr>
        <w:t>Xiang, M., Jiang, Y., Hu, Z., Yang, Y., Du, X., Botchway, B. O., &amp; Fang, M. (2019). Serotonin receptors 2A and 1A modulate anxiety-like behavior in post-traumatic stress disordered mice. American journal of translational research, 11(4), 2288-2303.</w:t>
      </w:r>
    </w:p>
  </w:comment>
  <w:comment w:id="100" w:author="Krista Chen" w:date="2020-04-07T19:32:00Z" w:initials="KC">
    <w:p>
      <w:r>
        <w:rPr>
          <w:rFonts w:ascii="Liberation Serif" w:hAnsi="Liberation Serif" w:eastAsia="DejaVu Sans" w:cs="DejaVu Sans"/>
          <w:lang w:val="en-US" w:eastAsia="en-US" w:bidi="en-US"/>
        </w:rPr>
        <w:t>Garcia-Garcia, A. L., Canetta, S., Stujenske, J. M., Burghardt, N. S., Ansorge, M. S., Dranovsky, A., &amp; Leonardo, E. D. (2017). Serotonin inputs to the dorsal BNST modulate anxiety in a 5-HT1A receptor-dependent manner. </w:t>
      </w:r>
      <w:r>
        <w:rPr>
          <w:rFonts w:ascii="Liberation Serif" w:hAnsi="Liberation Serif" w:eastAsia="DejaVu Sans" w:cs="DejaVu Sans"/>
          <w:i/>
          <w:iCs/>
          <w:color w:val="333333"/>
          <w:lang w:val="en-US" w:eastAsia="en-US" w:bidi="en-US"/>
        </w:rPr>
        <w:t>Molecular Psychiatry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23</w:t>
      </w:r>
      <w:r>
        <w:rPr>
          <w:rFonts w:ascii="Liberation Serif" w:hAnsi="Liberation Serif" w:eastAsia="DejaVu Sans" w:cs="DejaVu Sans"/>
          <w:lang w:val="en-US" w:eastAsia="en-US" w:bidi="en-US"/>
        </w:rPr>
        <w:t>(10), 1990–1997.</w:t>
      </w:r>
    </w:p>
  </w:comment>
  <w:comment w:id="102" w:author="Microsoft Office User" w:date="2020-04-23T13:20:00Z" w:initials="MOU">
    <w:p>
      <w:r>
        <w:rPr>
          <w:rFonts w:ascii="Liberation Serif" w:hAnsi="Liberation Serif" w:eastAsia="DejaVu Sans" w:cs="DejaVu Sans"/>
          <w:lang w:val="en-US" w:eastAsia="en-US" w:bidi="en-US"/>
        </w:rPr>
        <w:t>Which ones? Ones that target 1A?</w:t>
      </w:r>
    </w:p>
  </w:comment>
  <w:comment w:id="101" w:author="Cameron Martel" w:date="2020-05-07T22:00:00Z" w:initials="CM">
    <w:p>
      <w:r>
        <w:rPr>
          <w:rFonts w:ascii="Liberation Serif" w:hAnsi="Liberation Serif" w:eastAsia="DejaVu Sans" w:cs="DejaVu Sans"/>
          <w:lang w:val="en-US" w:eastAsia="en-US" w:bidi="en-US"/>
        </w:rPr>
        <w:t>Since this is the first time discussing sex I meant this just as kinda an intro sentence (so just ref SSRIs in general), but could cut this if you think it is confusing in the 1A section.</w:t>
      </w:r>
    </w:p>
  </w:comment>
  <w:comment w:id="103" w:author="Cameron Martel" w:date="2019-07-24T19:20:00Z" w:initials="CM">
    <w:p>
      <w:r>
        <w:rPr>
          <w:rFonts w:ascii="Liberation Serif" w:hAnsi="Liberation Serif" w:eastAsia="DejaVu Sans" w:cs="DejaVu Sans"/>
          <w:lang w:val="en-US" w:eastAsia="en-US" w:bidi="en-US"/>
        </w:rPr>
        <w:t>Montejo-Gonzalez, A. L., Llorca, G., Izquierdo, J. A., Ledesma, A., Bouso o, M., Calcedo, A., ... &amp; De la Gandara, J. (1997). SSRI-induced sexual dysfunction: fluoxetine, paroxetine, sertraline, and fluvoxamine in a prospective, multicenter, and descriptive clinical study of 344 patients. Journal of Sex and Marital Therapy, 23, 176-194.</w:t>
      </w:r>
    </w:p>
  </w:comment>
  <w:comment w:id="104" w:author="Cameron Martel" w:date="2019-07-24T19:21:00Z" w:initials="CM">
    <w:p>
      <w:r>
        <w:rPr>
          <w:rFonts w:ascii="Liberation Serif" w:hAnsi="Liberation Serif" w:eastAsia="DejaVu Sans" w:cs="DejaVu Sans"/>
          <w:lang w:val="en-US" w:eastAsia="en-US" w:bidi="en-US"/>
        </w:rPr>
        <w:t>Bala, A., Nguyen, H. M. T., &amp; Hellstrom, W. J. (2018). Post-SSRI sexual dysfunction: a literature review. Sexual medicine reviews, 6(1), 29-34.</w:t>
      </w:r>
    </w:p>
  </w:comment>
  <w:comment w:id="105" w:author="Cameron Martel" w:date="2019-07-24T19:16:00Z" w:initials="CM">
    <w:p>
      <w:r>
        <w:rPr>
          <w:rFonts w:ascii="Liberation Serif" w:hAnsi="Liberation Serif" w:eastAsia="DejaVu Sans" w:cs="DejaVu Sans"/>
          <w:lang w:val="en-US" w:eastAsia="en-US" w:bidi="en-US"/>
        </w:rPr>
        <w:t>Mendelson, S. D., &amp; Gorzalka, B. B. (1986). 5-HT1A receptors: differential involvement in female and male sexual behavior in the rat. Physiology &amp; behavior, 37(2), 345-351.</w:t>
      </w:r>
    </w:p>
  </w:comment>
  <w:comment w:id="107" w:author="Microsoft Office User" w:date="2020-04-23T13:19:00Z" w:initials="MOU">
    <w:p>
      <w:r>
        <w:rPr>
          <w:rFonts w:ascii="Liberation Serif" w:hAnsi="Liberation Serif" w:eastAsia="DejaVu Sans" w:cs="DejaVu Sans"/>
          <w:lang w:val="en-US" w:eastAsia="en-US" w:bidi="en-US"/>
        </w:rPr>
        <w:t>All for 1A?</w:t>
      </w:r>
    </w:p>
  </w:comment>
  <w:comment w:id="106" w:author="Cameron Martel" w:date="2020-05-07T22:02:00Z" w:initials="CM">
    <w:p>
      <w:r>
        <w:rPr>
          <w:rFonts w:ascii="Liberation Serif" w:hAnsi="Liberation Serif" w:eastAsia="DejaVu Sans" w:cs="DejaVu Sans"/>
          <w:lang w:val="en-US" w:eastAsia="en-US" w:bidi="en-US"/>
        </w:rPr>
        <w:t>Yes – this was just typo, my b</w:t>
      </w:r>
    </w:p>
  </w:comment>
  <w:comment w:id="108" w:author="Cameron Martel" w:date="2019-07-24T19:18:00Z" w:initials="CM">
    <w:p>
      <w:r>
        <w:rPr>
          <w:rFonts w:ascii="Liberation Serif" w:hAnsi="Liberation Serif" w:eastAsia="DejaVu Sans" w:cs="DejaVu Sans"/>
          <w:lang w:val="en-US" w:eastAsia="en-US" w:bidi="en-US"/>
        </w:rPr>
        <w:t>Rehman, J., Kaynan, A., Christ, G., Valcic, M., Maayani, S., &amp; Melman, A. (1999). Modification of sexual behavior of Long–Evans male rats by drugs acting on the 5-HT1A receptor. Brain research, 821(2), 414-425.</w:t>
      </w:r>
    </w:p>
  </w:comment>
  <w:comment w:id="109" w:author="Cameron Martel" w:date="2019-07-24T19:21:00Z" w:initials="CM">
    <w:p>
      <w:r>
        <w:rPr>
          <w:rFonts w:ascii="Liberation Serif" w:hAnsi="Liberation Serif" w:eastAsia="DejaVu Sans" w:cs="DejaVu Sans"/>
          <w:lang w:val="en-US" w:eastAsia="en-US" w:bidi="en-US"/>
        </w:rPr>
        <w:t>Oosting, R. S., Chan, J. S., Olivier, B., &amp; Banerjee, P. (2016). Vilazodone does not inhibit sexual behavior in male rats in contrast to paroxetine: A role for 5-HT1A receptors?. Neuropharmacology, 107, 271-277.</w:t>
      </w:r>
    </w:p>
  </w:comment>
  <w:comment w:id="110" w:author="Cameron Martel" w:date="2020-05-07T19:48:00Z" w:initials="CM">
    <w:p>
      <w:r>
        <w:rPr>
          <w:rFonts w:ascii="Liberation Serif" w:hAnsi="Liberation Serif" w:eastAsia="DejaVu Sans" w:cs="DejaVu Sans"/>
          <w:lang w:val="en-US" w:eastAsia="en-US" w:bidi="en-US"/>
        </w:rPr>
        <w:t>678 with topic</w:t>
      </w:r>
    </w:p>
  </w:comment>
  <w:comment w:id="111" w:author="Cameron Martel" w:date="2019-07-25T15:46:00Z" w:initials="CM">
    <w:p>
      <w:r>
        <w:rPr>
          <w:rFonts w:ascii="Liberation Serif" w:hAnsi="Liberation Serif" w:eastAsia="DejaVu Sans" w:cs="DejaVu Sans"/>
          <w:lang w:val="en-US" w:eastAsia="en-US" w:bidi="en-US"/>
        </w:rPr>
        <w:t>Saudou, F., Amara, D. A., Dierich, A., LeMeur, M., Ramboz, S., Segu, L., ... &amp; Hen, R. (1994). Enhanced aggressive behavior in mice lacking 5-HT1B receptor. Science, 265(5180), 1875-1878.</w:t>
      </w:r>
    </w:p>
  </w:comment>
  <w:comment w:id="112" w:author="Cameron Martel" w:date="2019-07-25T15:48:00Z" w:initials="CM">
    <w:p>
      <w:r>
        <w:rPr>
          <w:rFonts w:ascii="Liberation Serif" w:hAnsi="Liberation Serif" w:eastAsia="DejaVu Sans" w:cs="DejaVu Sans"/>
          <w:lang w:val="en-US" w:eastAsia="en-US" w:bidi="en-US"/>
        </w:rPr>
        <w:t>Ramboz, S., Saudou, F., Amara, D. A., Belzung, C., Segu, L., Misslin, R., ... &amp; Hen, R. (1995). 5-HT1B receptor knock out—behavioral consequences. Behavioural brain research, 73(1-2), 305-312.</w:t>
      </w:r>
    </w:p>
  </w:comment>
  <w:comment w:id="113" w:author="Cameron Martel" w:date="2019-07-25T15:49:00Z" w:initials="CM">
    <w:p>
      <w:r>
        <w:rPr>
          <w:rFonts w:ascii="Liberation Serif" w:hAnsi="Liberation Serif" w:eastAsia="DejaVu Sans" w:cs="DejaVu Sans"/>
          <w:lang w:val="en-US" w:eastAsia="en-US" w:bidi="en-US"/>
        </w:rPr>
        <w:t>de Boer, S. F., &amp; Koolhaas, J. M. (2005). 5-HT1A and 5-HT1B receptor agonists and aggression: a pharmacological challenge of the serotonin deficiency hypothesis. European journal of pharmacology, 526(1-3), 125-139.</w:t>
      </w:r>
    </w:p>
  </w:comment>
  <w:comment w:id="114" w:author="Cameron Martel" w:date="2019-07-25T15:53:00Z" w:initials="CM">
    <w:p>
      <w:r>
        <w:rPr>
          <w:rFonts w:ascii="Liberation Serif" w:hAnsi="Liberation Serif" w:eastAsia="DejaVu Sans" w:cs="DejaVu Sans"/>
          <w:lang w:val="en-US" w:eastAsia="en-US" w:bidi="en-US"/>
        </w:rPr>
        <w:t>Olivier, B., &amp; Van Oorschot, R. (2005). 5-HT1B receptors and aggression: a review. European journal of pharmacology, 526(1-3), 207-217.</w:t>
      </w:r>
    </w:p>
  </w:comment>
  <w:comment w:id="115" w:author="Cameron Martel" w:date="2019-07-25T15:57:00Z" w:initials="CM">
    <w:p>
      <w:r>
        <w:rPr>
          <w:rFonts w:ascii="Liberation Serif" w:hAnsi="Liberation Serif" w:eastAsia="DejaVu Sans" w:cs="DejaVu Sans"/>
          <w:lang w:val="en-US" w:eastAsia="en-US" w:bidi="en-US"/>
        </w:rPr>
        <w:t>Brunner, D., &amp; Hen, R. (1997). Insights into the neurobiology of impulsive behavior from serotonin receptor knockout mice. Annals of the New York Academy of Sciences, 836(1), 81-105.</w:t>
      </w:r>
    </w:p>
  </w:comment>
  <w:comment w:id="116" w:author="Cameron Martel" w:date="2019-07-25T16:10:00Z" w:initials="CM">
    <w:p>
      <w:r>
        <w:rPr>
          <w:rFonts w:ascii="Liberation Serif" w:hAnsi="Liberation Serif" w:eastAsia="DejaVu Sans" w:cs="DejaVu Sans"/>
          <w:lang w:val="en-US" w:eastAsia="en-US" w:bidi="en-US"/>
        </w:rPr>
        <w:t>Bouwknecht, J. A., Hijzen, T. H., van der Gugten, J., Maes, R. A., Hen, R., &amp; Olivier, B. (2001). Absence of 5-HT1B receptors is associated with impaired impulse control in male 5-HT1B knockout mice. Biological psychiatry, 49(7), 557-568.</w:t>
      </w:r>
    </w:p>
  </w:comment>
  <w:comment w:id="117" w:author="Cameron Martel" w:date="2019-07-25T16:08:00Z" w:initials="CM">
    <w:p>
      <w:r>
        <w:rPr>
          <w:rFonts w:ascii="Liberation Serif" w:hAnsi="Liberation Serif" w:eastAsia="DejaVu Sans" w:cs="DejaVu Sans"/>
          <w:lang w:val="en-US" w:eastAsia="en-US" w:bidi="en-US"/>
        </w:rPr>
        <w:t>Nautiyal, K. M., Tanaka, K. F., Barr, M. M., Tritschler, L., Le Dantec, Y., David, D. J., ... &amp; Ahmari, S. E. (2015). Distinct circuits underlie the effects of 5-HT1B receptors on aggression and impulsivity. Neuron, 86(3), 813-826.</w:t>
      </w:r>
    </w:p>
  </w:comment>
  <w:comment w:id="118" w:author="Cameron Martel" w:date="2019-07-25T16:19:00Z" w:initials="CM">
    <w:p>
      <w:r>
        <w:rPr>
          <w:rFonts w:ascii="Liberation Serif" w:hAnsi="Liberation Serif" w:eastAsia="DejaVu Sans" w:cs="DejaVu Sans"/>
          <w:lang w:val="en-US" w:eastAsia="en-US" w:bidi="en-US"/>
        </w:rPr>
        <w:t>Simansky, K. J. (1995). Serotonergic control of the organization of feeding and satiety. Behavioural brain research, 73(1-2), 37-42.</w:t>
      </w:r>
    </w:p>
  </w:comment>
  <w:comment w:id="119" w:author="Cameron Martel" w:date="2019-07-25T16:21:00Z" w:initials="CM">
    <w:p>
      <w:r>
        <w:rPr>
          <w:rFonts w:ascii="Liberation Serif" w:hAnsi="Liberation Serif" w:eastAsia="DejaVu Sans" w:cs="DejaVu Sans"/>
          <w:lang w:val="en-US" w:eastAsia="en-US" w:bidi="en-US"/>
        </w:rPr>
        <w:t>Bendotti, C., &amp; Samanin, R. (1987). The role of putative 5-HT1A and 5-HT1B receptors in the control of feeding in rats. Life sciences, 41(5), 635-642.</w:t>
      </w:r>
    </w:p>
  </w:comment>
  <w:comment w:id="120" w:author="Cameron Martel" w:date="2019-07-25T16:22:00Z" w:initials="CM">
    <w:p>
      <w:r>
        <w:rPr>
          <w:rFonts w:ascii="Liberation Serif" w:hAnsi="Liberation Serif" w:eastAsia="DejaVu Sans" w:cs="DejaVu Sans"/>
          <w:lang w:val="en-US" w:eastAsia="en-US" w:bidi="en-US"/>
        </w:rPr>
        <w:t>Kennett, G. A., Dourish, C. T., &amp; Curzon, G. (1987). 5-HT1B agonists induce anorexia at a postsynaptic site. European journal of pharmacology, 141(3), 429-435.</w:t>
      </w:r>
    </w:p>
  </w:comment>
  <w:comment w:id="121" w:author="Cameron Martel" w:date="2019-07-25T16:23:00Z" w:initials="CM">
    <w:p>
      <w:r>
        <w:rPr>
          <w:rFonts w:ascii="Liberation Serif" w:hAnsi="Liberation Serif" w:eastAsia="DejaVu Sans" w:cs="DejaVu Sans"/>
          <w:lang w:val="en-US" w:eastAsia="en-US" w:bidi="en-US"/>
        </w:rPr>
        <w:t>Lee, M. D., &amp; Simansky, K. J. (1997). CP-94,253: a selective serotonin1B (5-HT1B) agonist that promotes satiety. Psychopharmacology, 131(3), 264-270.</w:t>
      </w:r>
    </w:p>
  </w:comment>
  <w:comment w:id="122" w:author="Cameron Martel" w:date="2019-07-25T16:24:00Z" w:initials="CM">
    <w:p>
      <w:r>
        <w:rPr>
          <w:rFonts w:ascii="Liberation Serif" w:hAnsi="Liberation Serif" w:eastAsia="DejaVu Sans" w:cs="DejaVu Sans"/>
          <w:lang w:val="en-US" w:eastAsia="en-US" w:bidi="en-US"/>
        </w:rPr>
        <w:t>Halford, J. C. G., &amp; Blundell, J. E. (1996). The 5-HT1B receptor agonist CP-94,253 reduces food intake and preserves the behavioural satiety sequence. Physiology &amp; behavior, 60(3), 933-939.</w:t>
      </w:r>
    </w:p>
  </w:comment>
  <w:comment w:id="123" w:author="Cameron Martel" w:date="2019-07-25T16:34:00Z" w:initials="CM">
    <w:p>
      <w:r>
        <w:rPr>
          <w:rFonts w:ascii="Liberation Serif" w:hAnsi="Liberation Serif" w:eastAsia="DejaVu Sans" w:cs="DejaVu Sans"/>
          <w:lang w:val="en-US" w:eastAsia="en-US" w:bidi="en-US"/>
        </w:rPr>
        <w:t>Nilsson, T., Longmore, J., Shaw, D., Olesen, I. J., &amp; Edvinsson, L. (1999). Contractile 5‐HT1B receptors in human cerebral arteries: pharmacological characterization and localization with immunocytochemistry. British journal of pharmacology, 128(6), 1133-1140.</w:t>
      </w:r>
    </w:p>
  </w:comment>
  <w:comment w:id="124" w:author="Cameron Martel" w:date="2019-07-25T16:36:00Z" w:initials="CM">
    <w:p>
      <w:r>
        <w:rPr>
          <w:rFonts w:ascii="Liberation Serif" w:hAnsi="Liberation Serif" w:eastAsia="DejaVu Sans" w:cs="DejaVu Sans"/>
          <w:lang w:val="en-US" w:eastAsia="en-US" w:bidi="en-US"/>
        </w:rPr>
        <w:t>Razzaque, Z., Heald, M. A., Pickard, J. D., Maskell, L., Beer, M. S., Hill, R. G., &amp; Longmore, J. (1999). Vasoconstriction in human isolated middle meningeal arteries: determining the contribution of 5-HT1B-and 5-HT1F-receptor activation. British journal of clinical pharmacology, 47(1), 75-82.</w:t>
      </w:r>
    </w:p>
  </w:comment>
  <w:comment w:id="125" w:author="Cameron Martel" w:date="2019-07-25T16:40:00Z" w:initials="CM">
    <w:p>
      <w:r>
        <w:rPr>
          <w:rFonts w:ascii="Liberation Serif" w:hAnsi="Liberation Serif" w:eastAsia="DejaVu Sans" w:cs="DejaVu Sans"/>
          <w:lang w:val="en-US" w:eastAsia="en-US" w:bidi="en-US"/>
        </w:rPr>
        <w:t>Cumberbatch, M. J., Williamson, D. J., Mason, G. S., Hill, R. G., &amp; Hargreaves, R. J. (1999). Dural vasodilation causes a sensitization of rat caudal trigeminal neurones in vivo that is blocked by a 5‐HT1B/1D agonist. British journal of pharmacology, 126(6), 1478-1486.</w:t>
      </w:r>
    </w:p>
  </w:comment>
  <w:comment w:id="126" w:author="Cameron Martel" w:date="2020-05-07T19:49:00Z" w:initials="CM">
    <w:p>
      <w:r>
        <w:rPr>
          <w:rFonts w:ascii="Liberation Serif" w:hAnsi="Liberation Serif" w:eastAsia="DejaVu Sans" w:cs="DejaVu Sans"/>
          <w:lang w:val="en-US" w:eastAsia="en-US" w:bidi="en-US"/>
        </w:rPr>
        <w:t>315 with topic</w:t>
      </w:r>
    </w:p>
  </w:comment>
  <w:comment w:id="127" w:author="Krista Chen" w:date="2020-03-30T16:46:00Z" w:initials="KC">
    <w:p>
      <w:r>
        <w:rPr>
          <w:rFonts w:ascii="Liberation Serif" w:hAnsi="Liberation Serif" w:eastAsia="DejaVu Sans" w:cs="DejaVu Sans"/>
          <w:lang w:val="en-US" w:eastAsia="en-US" w:bidi="en-US"/>
        </w:rPr>
        <w:t xml:space="preserve">Negro, A., Koverech, A., &amp; Martelletti, P. (2018). Serotonin receptor agonists in the acute treatment of migraine: a review on their therapeutic potential. </w:t>
      </w:r>
      <w:r>
        <w:rPr>
          <w:rFonts w:ascii="Liberation Serif" w:hAnsi="Liberation Serif" w:eastAsia="DejaVu Sans" w:cs="DejaVu Sans"/>
          <w:i/>
          <w:lang w:val="en-US" w:eastAsia="en-US" w:bidi="en-US"/>
        </w:rPr>
        <w:t>Journal of Pain Researc</w:t>
      </w:r>
      <w:r>
        <w:rPr>
          <w:rFonts w:ascii="Liberation Serif" w:hAnsi="Liberation Serif" w:eastAsia="DejaVu Sans" w:cs="DejaVu Sans"/>
          <w:lang w:val="en-US" w:eastAsia="en-US" w:bidi="en-US"/>
        </w:rPr>
        <w:t>h, 11, 515–526.</w:t>
      </w:r>
    </w:p>
  </w:comment>
  <w:comment w:id="128" w:author="Krista Chen" w:date="2020-03-30T16:50:00Z" w:initials="KC">
    <w:p>
      <w:r>
        <w:rPr>
          <w:rFonts w:ascii="Liberation Serif" w:hAnsi="Liberation Serif" w:eastAsia="DejaVu Sans" w:cs="DejaVu Sans"/>
          <w:lang w:val="en-US" w:eastAsia="en-US" w:bidi="en-US"/>
        </w:rPr>
        <w:t xml:space="preserve">Blumenfeld, A., Gennings, C., &amp; Cady, R. (2012). Pharmacological Synergy: The Next Frontier on Therapeutic Advancement for Migraine. </w:t>
      </w:r>
      <w:r>
        <w:rPr>
          <w:rFonts w:ascii="Liberation Serif" w:hAnsi="Liberation Serif" w:eastAsia="DejaVu Sans" w:cs="DejaVu Sans"/>
          <w:i/>
          <w:lang w:val="en-US" w:eastAsia="en-US" w:bidi="en-US"/>
        </w:rPr>
        <w:t>Headache: The Journal of Head and Face Pain</w:t>
      </w:r>
      <w:r>
        <w:rPr>
          <w:rFonts w:ascii="Liberation Serif" w:hAnsi="Liberation Serif" w:eastAsia="DejaVu Sans" w:cs="DejaVu Sans"/>
          <w:lang w:val="en-US" w:eastAsia="en-US" w:bidi="en-US"/>
        </w:rPr>
        <w:t>, 52(4), 636–647.</w:t>
      </w:r>
    </w:p>
  </w:comment>
  <w:comment w:id="129" w:author="Krista Chen" w:date="2020-03-30T16:53:00Z" w:initials="KC">
    <w:p>
      <w:r>
        <w:rPr>
          <w:rFonts w:ascii="Liberation Serif" w:hAnsi="Liberation Serif" w:eastAsia="DejaVu Sans" w:cs="DejaVu Sans"/>
          <w:lang w:val="en-US" w:eastAsia="en-US" w:bidi="en-US"/>
        </w:rPr>
        <w:t xml:space="preserve">Ishida, T., Hirata, K.-I., Sakoda, T., Kanazawa, K., Kawashima, S., Akita, H., &amp; Yokoyama, M. (1998). 5-HT1Dβ Receptor Mediates the Supersensitivity of Isolated Coronary Artery to Serotonin in Variant Angina. </w:t>
      </w:r>
      <w:r>
        <w:rPr>
          <w:rFonts w:ascii="Liberation Serif" w:hAnsi="Liberation Serif" w:eastAsia="DejaVu Sans" w:cs="DejaVu Sans"/>
          <w:i/>
          <w:lang w:val="en-US" w:eastAsia="en-US" w:bidi="en-US"/>
        </w:rPr>
        <w:t>Chest</w:t>
      </w:r>
      <w:r>
        <w:rPr>
          <w:rFonts w:ascii="Liberation Serif" w:hAnsi="Liberation Serif" w:eastAsia="DejaVu Sans" w:cs="DejaVu Sans"/>
          <w:lang w:val="en-US" w:eastAsia="en-US" w:bidi="en-US"/>
        </w:rPr>
        <w:t>, 113(1), 243–244.</w:t>
      </w:r>
    </w:p>
  </w:comment>
  <w:comment w:id="130" w:author="Cameron Martel" w:date="2020-05-07T19:50:00Z" w:initials="CM">
    <w:p>
      <w:r>
        <w:rPr>
          <w:rFonts w:ascii="Liberation Serif" w:hAnsi="Liberation Serif" w:eastAsia="DejaVu Sans" w:cs="DejaVu Sans"/>
          <w:lang w:val="en-US" w:eastAsia="en-US" w:bidi="en-US"/>
        </w:rPr>
        <w:t>33 with topic</w:t>
      </w:r>
    </w:p>
  </w:comment>
  <w:comment w:id="131" w:author="Chang, Steve" w:date="2020-05-08T15:25:00Z" w:initials="CS">
    <w:p>
      <w:r>
        <w:rPr>
          <w:rFonts w:ascii="Liberation Serif" w:hAnsi="Liberation Serif" w:eastAsia="DejaVu Sans" w:cs="DejaVu Sans"/>
          <w:lang w:val="en-US" w:eastAsia="en-US" w:bidi="en-US"/>
        </w:rPr>
        <w:t>This might be biased because having less studies can inflate the relationships, right?</w:t>
      </w:r>
    </w:p>
  </w:comment>
  <w:comment w:id="132" w:author="Krista Chen" w:date="2020-03-30T23:52:00Z" w:initials="KC">
    <w:p>
      <w:r>
        <w:rPr>
          <w:rFonts w:ascii="Liberation Serif" w:hAnsi="Liberation Serif" w:eastAsia="DejaVu Sans" w:cs="DejaVu Sans"/>
          <w:lang w:val="en-US" w:eastAsia="en-US" w:bidi="en-US"/>
        </w:rPr>
        <w:t xml:space="preserve">Klein, M. T., &amp; Teitler, M. (2012). Distribution of 5-ht(1E) receptors in the mammalian brain and cerebral vasculature: an immunohistochemical and pharmacological study. </w:t>
      </w:r>
      <w:r>
        <w:rPr>
          <w:rFonts w:ascii="Liberation Serif" w:hAnsi="Liberation Serif" w:eastAsia="DejaVu Sans" w:cs="DejaVu Sans"/>
          <w:i/>
          <w:lang w:val="en-US" w:eastAsia="en-US" w:bidi="en-US"/>
        </w:rPr>
        <w:t>British journal of pharmacology</w:t>
      </w:r>
      <w:r>
        <w:rPr>
          <w:rFonts w:ascii="Liberation Serif" w:hAnsi="Liberation Serif" w:eastAsia="DejaVu Sans" w:cs="DejaVu Sans"/>
          <w:lang w:val="en-US" w:eastAsia="en-US" w:bidi="en-US"/>
        </w:rPr>
        <w:t>, 166(4), 1290–1302.</w:t>
      </w:r>
    </w:p>
  </w:comment>
  <w:comment w:id="133" w:author="Krista Chen" w:date="2020-03-30T23:54:00Z" w:initials="KC">
    <w:p>
      <w:r>
        <w:rPr>
          <w:rFonts w:ascii="Liberation Serif" w:hAnsi="Liberation Serif" w:eastAsia="DejaVu Sans" w:cs="DejaVu Sans"/>
          <w:lang w:val="en-US" w:eastAsia="en-US" w:bidi="en-US"/>
        </w:rPr>
        <w:t xml:space="preserve">Liu, W., Ge, T., Leng, Y., Pan, Z., Fan, J., Yang, W., &amp; Cui, R. (2017). The Role of Neural Plasticity in Depression: From Hippocampus to Prefrontal Cortex. </w:t>
      </w:r>
      <w:r>
        <w:rPr>
          <w:rFonts w:ascii="Liberation Serif" w:hAnsi="Liberation Serif" w:eastAsia="DejaVu Sans" w:cs="DejaVu Sans"/>
          <w:i/>
          <w:lang w:val="en-US" w:eastAsia="en-US" w:bidi="en-US"/>
        </w:rPr>
        <w:t>Neural Plasticity</w:t>
      </w:r>
      <w:r>
        <w:rPr>
          <w:rFonts w:ascii="Liberation Serif" w:hAnsi="Liberation Serif" w:eastAsia="DejaVu Sans" w:cs="DejaVu Sans"/>
          <w:lang w:val="en-US" w:eastAsia="en-US" w:bidi="en-US"/>
        </w:rPr>
        <w:t>, 1–11.</w:t>
      </w:r>
    </w:p>
  </w:comment>
  <w:comment w:id="134" w:author="Krista Chen" w:date="2020-03-31T00:05:00Z" w:initials="KC">
    <w:p>
      <w:r>
        <w:rPr>
          <w:rFonts w:ascii="Liberation Serif" w:hAnsi="Liberation Serif" w:eastAsia="DejaVu Sans" w:cs="DejaVu Sans"/>
          <w:lang w:val="en-US" w:eastAsia="en-US" w:bidi="en-US"/>
        </w:rPr>
        <w:t xml:space="preserve">Cascella, N. G., Schretlen, D. J., &amp; Sawa, A. (2009). Schizophrenia and epilepsy: Is there a shared susceptibility? </w:t>
      </w:r>
      <w:r>
        <w:rPr>
          <w:rFonts w:ascii="Liberation Serif" w:hAnsi="Liberation Serif" w:eastAsia="DejaVu Sans" w:cs="DejaVu Sans"/>
          <w:i/>
          <w:lang w:val="en-US" w:eastAsia="en-US" w:bidi="en-US"/>
        </w:rPr>
        <w:t>Neuroscience Research</w:t>
      </w:r>
      <w:r>
        <w:rPr>
          <w:rFonts w:ascii="Liberation Serif" w:hAnsi="Liberation Serif" w:eastAsia="DejaVu Sans" w:cs="DejaVu Sans"/>
          <w:lang w:val="en-US" w:eastAsia="en-US" w:bidi="en-US"/>
        </w:rPr>
        <w:t>, 63(4), 227–235.</w:t>
      </w:r>
    </w:p>
  </w:comment>
  <w:comment w:id="135" w:author="Krista Chen" w:date="2020-03-31T00:21:00Z" w:initials="KC">
    <w:p>
      <w:r>
        <w:rPr>
          <w:rFonts w:ascii="Liberation Serif" w:hAnsi="Liberation Serif" w:eastAsia="DejaVu Sans" w:cs="DejaVu Sans"/>
          <w:lang w:val="en-US" w:eastAsia="en-US" w:bidi="en-US"/>
        </w:rPr>
        <w:t xml:space="preserve">McKune, C. M. and S. W. Watts (2001). Characterization of the serotonin receptor mediating contraction in the mouse thoracic aorta and signal pathway coupling. </w:t>
      </w:r>
      <w:r>
        <w:rPr>
          <w:rFonts w:ascii="Liberation Serif" w:hAnsi="Liberation Serif" w:eastAsia="DejaVu Sans" w:cs="DejaVu Sans"/>
          <w:i/>
          <w:lang w:val="en-US" w:eastAsia="en-US" w:bidi="en-US"/>
        </w:rPr>
        <w:t>Journal of Pharmacology and Experimental Therapeutics</w:t>
      </w:r>
      <w:r>
        <w:rPr>
          <w:rFonts w:ascii="Liberation Serif" w:hAnsi="Liberation Serif" w:eastAsia="DejaVu Sans" w:cs="DejaVu Sans"/>
          <w:lang w:val="en-US" w:eastAsia="en-US" w:bidi="en-US"/>
        </w:rPr>
        <w:t>, 297(1): 88-95.</w:t>
      </w:r>
    </w:p>
  </w:comment>
  <w:comment w:id="136" w:author="Krista Chen" w:date="2020-03-30T16:53:00Z" w:initials="KC">
    <w:p>
      <w:r>
        <w:rPr>
          <w:rFonts w:ascii="Liberation Serif" w:hAnsi="Liberation Serif" w:eastAsia="DejaVu Sans" w:cs="DejaVu Sans"/>
          <w:lang w:val="en-US" w:eastAsia="en-US" w:bidi="en-US"/>
        </w:rPr>
        <w:t xml:space="preserve">Ishida, T., Hirata, K.-I., Sakoda, T., Kanazawa, K., Kawashima, S., Akita, H., &amp; Yokoyama, M. (1998). 5-HT1Dβ Receptor Mediates the Supersensitivity of Isolated Coronary Artery to Serotonin in Variant Angina. </w:t>
      </w:r>
      <w:r>
        <w:rPr>
          <w:rFonts w:ascii="Liberation Serif" w:hAnsi="Liberation Serif" w:eastAsia="DejaVu Sans" w:cs="DejaVu Sans"/>
          <w:i/>
          <w:lang w:val="en-US" w:eastAsia="en-US" w:bidi="en-US"/>
        </w:rPr>
        <w:t>Chest</w:t>
      </w:r>
      <w:r>
        <w:rPr>
          <w:rFonts w:ascii="Liberation Serif" w:hAnsi="Liberation Serif" w:eastAsia="DejaVu Sans" w:cs="DejaVu Sans"/>
          <w:lang w:val="en-US" w:eastAsia="en-US" w:bidi="en-US"/>
        </w:rPr>
        <w:t>, 113(1), 243–244.</w:t>
      </w:r>
    </w:p>
  </w:comment>
  <w:comment w:id="137" w:author="Cameron Martel" w:date="2020-05-07T19:51:00Z" w:initials="CM">
    <w:p>
      <w:r>
        <w:rPr>
          <w:rFonts w:ascii="Liberation Serif" w:hAnsi="Liberation Serif" w:eastAsia="DejaVu Sans" w:cs="DejaVu Sans"/>
          <w:lang w:val="en-US" w:eastAsia="en-US" w:bidi="en-US"/>
        </w:rPr>
        <w:t>25 with topic</w:t>
      </w:r>
    </w:p>
  </w:comment>
  <w:comment w:id="138" w:author="Krista Chen" w:date="2020-04-04T19:12:00Z" w:initials="KC">
    <w:p>
      <w:r>
        <w:rPr>
          <w:rFonts w:ascii="Liberation Serif" w:hAnsi="Liberation Serif" w:eastAsia="DejaVu Sans" w:cs="DejaVu Sans"/>
          <w:lang w:val="en-US" w:eastAsia="en-US" w:bidi="en-US"/>
        </w:rPr>
        <w:t xml:space="preserve">Neeb, L., et al. (2010). "5-HT1F Receptor Agonists: A New Treatment Option for Migraine Attacks?" </w:t>
      </w:r>
      <w:r>
        <w:rPr>
          <w:rFonts w:ascii="Liberation Serif" w:hAnsi="Liberation Serif" w:eastAsia="DejaVu Sans" w:cs="DejaVu Sans"/>
          <w:i/>
          <w:lang w:val="en-US" w:eastAsia="en-US" w:bidi="en-US"/>
        </w:rPr>
        <w:t xml:space="preserve">Neurotherapeutics, </w:t>
      </w:r>
      <w:r>
        <w:rPr>
          <w:rFonts w:ascii="Liberation Serif" w:hAnsi="Liberation Serif" w:eastAsia="DejaVu Sans" w:cs="DejaVu Sans"/>
          <w:lang w:val="en-US" w:eastAsia="en-US" w:bidi="en-US"/>
        </w:rPr>
        <w:t>7(2): 176-182.</w:t>
      </w:r>
    </w:p>
  </w:comment>
  <w:comment w:id="139" w:author="Krista Chen" w:date="2020-04-04T19:12:00Z" w:initials="KC">
    <w:p>
      <w:r>
        <w:rPr>
          <w:rFonts w:ascii="Liberation Serif" w:hAnsi="Liberation Serif" w:eastAsia="DejaVu Sans" w:cs="DejaVu Sans"/>
          <w:lang w:val="en-US" w:eastAsia="en-US" w:bidi="en-US"/>
        </w:rPr>
        <w:t xml:space="preserve">Akerman, S., M. Romero-Reyes, &amp; Holland, P.R. (2017). Current and novel insights into the neurophysiology of migraine and its implications for therapeutics. </w:t>
      </w:r>
      <w:r>
        <w:rPr>
          <w:rFonts w:ascii="Liberation Serif" w:hAnsi="Liberation Serif" w:eastAsia="DejaVu Sans" w:cs="DejaVu Sans"/>
          <w:i/>
          <w:lang w:val="en-US" w:eastAsia="en-US" w:bidi="en-US"/>
        </w:rPr>
        <w:t>Pharmacology &amp; Therapeutics</w:t>
      </w:r>
      <w:r>
        <w:rPr>
          <w:rFonts w:ascii="Liberation Serif" w:hAnsi="Liberation Serif" w:eastAsia="DejaVu Sans" w:cs="DejaVu Sans"/>
          <w:lang w:val="en-US" w:eastAsia="en-US" w:bidi="en-US"/>
        </w:rPr>
        <w:t>, 172, 151–170.</w:t>
      </w:r>
    </w:p>
  </w:comment>
  <w:comment w:id="140" w:author="Krista Chen" w:date="2020-04-04T19:27:00Z" w:initials="KC">
    <w:p>
      <w:r>
        <w:rPr>
          <w:rFonts w:ascii="Liberation Serif" w:hAnsi="Liberation Serif" w:eastAsia="DejaVu Sans" w:cs="DejaVu Sans"/>
          <w:lang w:val="en-US" w:eastAsia="en-US" w:bidi="en-US"/>
        </w:rPr>
        <w:t xml:space="preserve">Vila-Pueyo, M. (2018). "Targeted 5-HT1F Therapies for Migraine." </w:t>
      </w:r>
      <w:r>
        <w:rPr>
          <w:rFonts w:ascii="Liberation Serif" w:hAnsi="Liberation Serif" w:eastAsia="DejaVu Sans" w:cs="DejaVu Sans"/>
          <w:i/>
          <w:lang w:val="en-US" w:eastAsia="en-US" w:bidi="en-US"/>
        </w:rPr>
        <w:t>Neurotherapeutics,</w:t>
      </w:r>
      <w:r>
        <w:rPr>
          <w:rFonts w:ascii="Liberation Serif" w:hAnsi="Liberation Serif" w:eastAsia="DejaVu Sans" w:cs="DejaVu Sans"/>
          <w:lang w:val="en-US" w:eastAsia="en-US" w:bidi="en-US"/>
        </w:rPr>
        <w:t xml:space="preserve"> 15(2): 291-303.</w:t>
      </w:r>
    </w:p>
  </w:comment>
  <w:comment w:id="141" w:author="Cameron Martel" w:date="2020-05-07T19:53:00Z" w:initials="CM">
    <w:p>
      <w:r>
        <w:rPr>
          <w:rFonts w:ascii="Liberation Serif" w:hAnsi="Liberation Serif" w:eastAsia="DejaVu Sans" w:cs="DejaVu Sans"/>
          <w:lang w:val="en-US" w:eastAsia="en-US" w:bidi="en-US"/>
        </w:rPr>
        <w:t>1778 with topic</w:t>
      </w:r>
    </w:p>
  </w:comment>
  <w:comment w:id="142" w:author="Krista Chen" w:date="2020-04-05T13:31:00Z" w:initials="KC">
    <w:p>
      <w:r>
        <w:rPr>
          <w:rFonts w:ascii="Liberation Serif" w:hAnsi="Liberation Serif" w:eastAsia="DejaVu Sans" w:cs="DejaVu Sans"/>
          <w:lang w:val="en-US" w:eastAsia="en-US" w:bidi="en-US"/>
        </w:rPr>
        <w:t>Mckenna, D., Repke, D., Lo, L., &amp; Peroutka, S. (1990). Differential interactions of indolealkylamines with 5-hydroxytryptamine receptor subtypes. </w:t>
      </w:r>
      <w:r>
        <w:rPr>
          <w:rFonts w:ascii="Liberation Serif" w:hAnsi="Liberation Serif" w:eastAsia="DejaVu Sans" w:cs="DejaVu Sans"/>
          <w:i/>
          <w:iCs/>
          <w:color w:val="333333"/>
          <w:lang w:val="en-US" w:eastAsia="en-US" w:bidi="en-US"/>
        </w:rPr>
        <w:t>Neuropharmacology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29</w:t>
      </w:r>
      <w:r>
        <w:rPr>
          <w:rFonts w:ascii="Liberation Serif" w:hAnsi="Liberation Serif" w:eastAsia="DejaVu Sans" w:cs="DejaVu Sans"/>
          <w:lang w:val="en-US" w:eastAsia="en-US" w:bidi="en-US"/>
        </w:rPr>
        <w:t xml:space="preserve">(3), 193–198. </w:t>
      </w:r>
    </w:p>
    <w:p>
      <w:r>
        <w:rPr>
          <w:rFonts w:ascii="Liberation Serif" w:hAnsi="Liberation Serif" w:eastAsia="DejaVu Sans" w:cs="DejaVu Sans"/>
          <w:lang w:val="en-US" w:eastAsia="en-US" w:bidi="en-US"/>
        </w:rPr>
      </w:r>
    </w:p>
  </w:comment>
  <w:comment w:id="143" w:author="Krista Chen" w:date="2020-04-05T13:33:00Z" w:initials="KC">
    <w:p>
      <w:r>
        <w:rPr>
          <w:rFonts w:ascii="Liberation Serif" w:hAnsi="Liberation Serif" w:eastAsia="DejaVu Sans" w:cs="DejaVu Sans"/>
          <w:lang w:val="en-US" w:eastAsia="en-US" w:bidi="en-US"/>
        </w:rPr>
        <w:t>Aghajanian, G., &amp; Marek, G. (1999). Serotonin and Hallucinogens. </w:t>
      </w:r>
      <w:r>
        <w:rPr>
          <w:rFonts w:ascii="Liberation Serif" w:hAnsi="Liberation Serif" w:eastAsia="DejaVu Sans" w:cs="DejaVu Sans"/>
          <w:i/>
          <w:iCs/>
          <w:color w:val="333333"/>
          <w:lang w:val="en-US" w:eastAsia="en-US" w:bidi="en-US"/>
        </w:rPr>
        <w:t>Neuropsychopharmacology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21</w:t>
      </w:r>
      <w:r>
        <w:rPr>
          <w:rFonts w:ascii="Liberation Serif" w:hAnsi="Liberation Serif" w:eastAsia="DejaVu Sans" w:cs="DejaVu Sans"/>
          <w:lang w:val="en-US" w:eastAsia="en-US" w:bidi="en-US"/>
        </w:rPr>
        <w:t>.</w:t>
      </w:r>
    </w:p>
    <w:p>
      <w:r>
        <w:rPr>
          <w:rFonts w:ascii="Liberation Serif" w:hAnsi="Liberation Serif" w:eastAsia="DejaVu Sans" w:cs="DejaVu Sans"/>
          <w:lang w:val="en-US" w:eastAsia="en-US" w:bidi="en-US"/>
        </w:rPr>
      </w:r>
    </w:p>
  </w:comment>
  <w:comment w:id="144" w:author="Krista Chen" w:date="2020-04-05T13:27:00Z" w:initials="KC">
    <w:p>
      <w:r>
        <w:rPr>
          <w:rFonts w:ascii="Liberation Serif" w:hAnsi="Liberation Serif" w:eastAsia="DejaVu Sans" w:cs="DejaVu Sans"/>
          <w:lang w:val="en-US" w:eastAsia="en-US" w:bidi="en-US"/>
        </w:rPr>
        <w:t xml:space="preserve">Schmidt, C.J., Sorensen, S.M., Kenne, J.H.,Carr, A.A., Palfreyman, M.G. (1995). The role of 5-HT2A receptors in antipsychotic activity. </w:t>
      </w:r>
      <w:r>
        <w:rPr>
          <w:rFonts w:ascii="Liberation Serif" w:hAnsi="Liberation Serif" w:eastAsia="DejaVu Sans" w:cs="DejaVu Sans"/>
          <w:i/>
          <w:lang w:val="en-US" w:eastAsia="en-US" w:bidi="en-US"/>
        </w:rPr>
        <w:t>Life Sciences</w:t>
      </w:r>
      <w:r>
        <w:rPr>
          <w:rFonts w:ascii="Liberation Serif" w:hAnsi="Liberation Serif" w:eastAsia="DejaVu Sans" w:cs="DejaVu Sans"/>
          <w:lang w:val="en-US" w:eastAsia="en-US" w:bidi="en-US"/>
        </w:rPr>
        <w:t>, 56(25), 2209-2222.</w:t>
      </w:r>
    </w:p>
  </w:comment>
  <w:comment w:id="145" w:author="Krista Chen" w:date="2020-04-05T13:34:00Z" w:initials="KC">
    <w:p>
      <w:r>
        <w:rPr>
          <w:rFonts w:ascii="Liberation Serif" w:hAnsi="Liberation Serif" w:eastAsia="DejaVu Sans" w:cs="DejaVu Sans"/>
          <w:lang w:val="en-US" w:eastAsia="en-US" w:bidi="en-US"/>
        </w:rPr>
        <w:t>Meltzer, H. Y. (1999). "The role of serotonin in antipsychotic drug action." Neuropsychopharmacology 21(2 Suppl): 106s-115s.</w:t>
      </w:r>
    </w:p>
  </w:comment>
  <w:comment w:id="146" w:author="Krista Chen" w:date="2020-04-05T13:24:00Z" w:initials="KC">
    <w:p>
      <w:r>
        <w:rPr>
          <w:rFonts w:ascii="Liberation Serif" w:hAnsi="Liberation Serif" w:eastAsia="DejaVu Sans" w:cs="DejaVu Sans"/>
          <w:lang w:val="en-US" w:eastAsia="en-US" w:bidi="en-US"/>
        </w:rPr>
        <w:t xml:space="preserve">Umbricht, D., et al. (2002). Mismatch negativity predicts psychotic experiences induced by NMDA receptor antagonist in healthy volunteers. </w:t>
      </w:r>
      <w:r>
        <w:rPr>
          <w:rFonts w:ascii="Liberation Serif" w:hAnsi="Liberation Serif" w:eastAsia="DejaVu Sans" w:cs="DejaVu Sans"/>
          <w:i/>
          <w:lang w:val="en-US" w:eastAsia="en-US" w:bidi="en-US"/>
        </w:rPr>
        <w:t>Biological Psychiatry</w:t>
      </w:r>
      <w:r>
        <w:rPr>
          <w:rFonts w:ascii="Liberation Serif" w:hAnsi="Liberation Serif" w:eastAsia="DejaVu Sans" w:cs="DejaVu Sans"/>
          <w:lang w:val="en-US" w:eastAsia="en-US" w:bidi="en-US"/>
        </w:rPr>
        <w:t>, 51(5): 400-406.</w:t>
      </w:r>
    </w:p>
  </w:comment>
  <w:comment w:id="147" w:author="Krista Chen" w:date="2020-04-05T13:22:00Z" w:initials="KC">
    <w:p>
      <w:r>
        <w:rPr>
          <w:rFonts w:ascii="Liberation Serif" w:hAnsi="Liberation Serif" w:eastAsia="DejaVu Sans" w:cs="DejaVu Sans"/>
          <w:lang w:val="en-US" w:eastAsia="en-US" w:bidi="en-US"/>
        </w:rPr>
        <w:t>Nyberg, S., et al. (1999). "Suggested minimal effective dose of risperidone based on PET-measured D2 and 5-HT2A receptor occupancy in schizophrenic patients." Am J Psychiatry, 156(6): 869-875.</w:t>
      </w:r>
    </w:p>
  </w:comment>
  <w:comment w:id="148" w:author="Krista Chen" w:date="2020-04-05T13:20:00Z" w:initials="KC">
    <w:p>
      <w:r>
        <w:rPr>
          <w:rFonts w:ascii="Liberation Serif" w:hAnsi="Liberation Serif" w:eastAsia="DejaVu Sans" w:cs="DejaVu Sans"/>
          <w:lang w:val="en-US" w:eastAsia="en-US" w:bidi="en-US"/>
        </w:rPr>
        <w:t>Price, D.L., Bonhaus, D.W., &amp; McFarland, K. (2012). Pimavanserin, a 5-HT2A receptor inverse agonist, reverses psychosis-like behaviors in a rodent model of Alzheimer's disease.</w:t>
      </w:r>
      <w:r>
        <w:rPr>
          <w:rFonts w:ascii="Liberation Serif" w:hAnsi="Liberation Serif" w:eastAsia="DejaVu Sans" w:cs="DejaVu Sans"/>
          <w:i/>
          <w:lang w:val="en-US" w:eastAsia="en-US" w:bidi="en-US"/>
        </w:rPr>
        <w:t xml:space="preserve"> Behavioral Pharmacology</w:t>
      </w:r>
      <w:r>
        <w:rPr>
          <w:rFonts w:ascii="Liberation Serif" w:hAnsi="Liberation Serif" w:eastAsia="DejaVu Sans" w:cs="DejaVu Sans"/>
          <w:lang w:val="en-US" w:eastAsia="en-US" w:bidi="en-US"/>
        </w:rPr>
        <w:t>, 23(4), 426–433/</w:t>
      </w:r>
    </w:p>
  </w:comment>
  <w:comment w:id="149" w:author="Krista Chen" w:date="2020-04-05T20:13:00Z" w:initials="KC">
    <w:p>
      <w:r>
        <w:rPr>
          <w:rFonts w:ascii="Liberation Serif" w:hAnsi="Liberation Serif" w:eastAsia="DejaVu Sans" w:cs="DejaVu Sans"/>
          <w:lang w:val="en-US" w:eastAsia="en-US" w:bidi="en-US"/>
        </w:rPr>
        <w:t>Clearly the break goes here :D but I think the last sentence about schizophrenia would be better with the psychosis section</w:t>
      </w:r>
    </w:p>
  </w:comment>
  <w:comment w:id="150" w:author="Krista Chen" w:date="2020-04-05T12:38:00Z" w:initials="KC">
    <w:p>
      <w:r>
        <w:rPr>
          <w:rFonts w:ascii="Liberation Serif" w:hAnsi="Liberation Serif" w:eastAsia="DejaVu Sans" w:cs="DejaVu Sans"/>
          <w:lang w:val="en-US" w:eastAsia="en-US" w:bidi="en-US"/>
        </w:rPr>
        <w:t xml:space="preserve">Hasselbalch, S. G., et al. (2008). Reduced 5-HT2A receptor binding in patients with mild cognitive impairment. </w:t>
      </w:r>
      <w:r>
        <w:rPr>
          <w:rFonts w:ascii="Liberation Serif" w:hAnsi="Liberation Serif" w:eastAsia="DejaVu Sans" w:cs="DejaVu Sans"/>
          <w:i/>
          <w:lang w:val="en-US" w:eastAsia="en-US" w:bidi="en-US"/>
        </w:rPr>
        <w:t>Neurobiology of Aging</w:t>
      </w:r>
      <w:r>
        <w:rPr>
          <w:rFonts w:ascii="Liberation Serif" w:hAnsi="Liberation Serif" w:eastAsia="DejaVu Sans" w:cs="DejaVu Sans"/>
          <w:lang w:val="en-US" w:eastAsia="en-US" w:bidi="en-US"/>
        </w:rPr>
        <w:t>, 29(12), 1830-1838.</w:t>
      </w:r>
    </w:p>
  </w:comment>
  <w:comment w:id="151" w:author="Krista Chen" w:date="2020-04-05T13:05:00Z" w:initials="KC">
    <w:p>
      <w:r>
        <w:rPr>
          <w:rFonts w:ascii="Liberation Serif" w:hAnsi="Liberation Serif" w:eastAsia="DejaVu Sans" w:cs="DejaVu Sans"/>
          <w:lang w:val="en-US" w:eastAsia="en-US" w:bidi="en-US"/>
        </w:rPr>
        <w:t xml:space="preserve">Harvey, J.A. (2003) Role of the Serotonin 5-HT2A Receptor in Learning. </w:t>
      </w:r>
      <w:r>
        <w:rPr>
          <w:rFonts w:ascii="Liberation Serif" w:hAnsi="Liberation Serif" w:eastAsia="DejaVu Sans" w:cs="DejaVu Sans"/>
          <w:i/>
          <w:lang w:val="en-US" w:eastAsia="en-US" w:bidi="en-US"/>
        </w:rPr>
        <w:t>Learning and Memory,</w:t>
      </w:r>
      <w:r>
        <w:rPr>
          <w:rFonts w:ascii="Liberation Serif" w:hAnsi="Liberation Serif" w:eastAsia="DejaVu Sans" w:cs="DejaVu Sans"/>
          <w:lang w:val="en-US" w:eastAsia="en-US" w:bidi="en-US"/>
        </w:rPr>
        <w:t xml:space="preserve"> 10: 355-362.</w:t>
      </w:r>
    </w:p>
  </w:comment>
  <w:comment w:id="152" w:author="Krista Chen" w:date="2020-04-05T13:37:00Z" w:initials="KC">
    <w:p>
      <w:r>
        <w:rPr>
          <w:rFonts w:ascii="Liberation Serif" w:hAnsi="Liberation Serif" w:eastAsia="DejaVu Sans" w:cs="DejaVu Sans"/>
          <w:lang w:val="en-US" w:eastAsia="en-US" w:bidi="en-US"/>
        </w:rPr>
        <w:t xml:space="preserve">Boulougouris, V., Glennon, J. &amp; Robbins, T. (2008). Dissociable Effects of Selective 5-HT2A and 5-HT2C Receptor Antagonists on Serial Spatial Reversal Learning in Rats. </w:t>
      </w:r>
      <w:r>
        <w:rPr>
          <w:rFonts w:ascii="Liberation Serif" w:hAnsi="Liberation Serif" w:eastAsia="DejaVu Sans" w:cs="DejaVu Sans"/>
          <w:i/>
          <w:lang w:val="en-US" w:eastAsia="en-US" w:bidi="en-US"/>
        </w:rPr>
        <w:t>Neuropsychopharmacol</w:t>
      </w:r>
      <w:r>
        <w:rPr>
          <w:rFonts w:ascii="Liberation Serif" w:hAnsi="Liberation Serif" w:eastAsia="DejaVu Sans" w:cs="DejaVu Sans"/>
          <w:lang w:val="en-US" w:eastAsia="en-US" w:bidi="en-US"/>
        </w:rPr>
        <w:t>ogy, 33: 2007–2019.</w:t>
      </w:r>
    </w:p>
  </w:comment>
  <w:comment w:id="153" w:author="Krista Chen" w:date="2020-04-05T12:56:00Z" w:initials="KC">
    <w:p>
      <w:r>
        <w:rPr>
          <w:rFonts w:ascii="Liberation Serif" w:hAnsi="Liberation Serif" w:eastAsia="DejaVu Sans" w:cs="DejaVu Sans"/>
          <w:lang w:val="en-US" w:eastAsia="en-US" w:bidi="en-US"/>
        </w:rPr>
        <w:t xml:space="preserve">Bekinschtein, P., Renner, M. C., Gonzalez, M. C., &amp; Weisstaub, N. (2013). Role of medial prefrontal cortex serotonin 2A receptors in the control of retrieval of recognition memory in rats. </w:t>
      </w:r>
      <w:r>
        <w:rPr>
          <w:rFonts w:ascii="Liberation Serif" w:hAnsi="Liberation Serif" w:eastAsia="DejaVu Sans" w:cs="DejaVu Sans"/>
          <w:i/>
          <w:lang w:val="en-US" w:eastAsia="en-US" w:bidi="en-US"/>
        </w:rPr>
        <w:t>The Journal of Neuroscience</w:t>
      </w:r>
      <w:r>
        <w:rPr>
          <w:rFonts w:ascii="Liberation Serif" w:hAnsi="Liberation Serif" w:eastAsia="DejaVu Sans" w:cs="DejaVu Sans"/>
          <w:lang w:val="en-US" w:eastAsia="en-US" w:bidi="en-US"/>
        </w:rPr>
        <w:t xml:space="preserve">, 33(40), 15716–15725. </w:t>
      </w:r>
    </w:p>
  </w:comment>
  <w:comment w:id="154" w:author="Krista Chen" w:date="2020-04-05T12:39:00Z" w:initials="KC">
    <w:p>
      <w:r>
        <w:rPr>
          <w:rFonts w:ascii="Liberation Serif" w:hAnsi="Liberation Serif" w:eastAsia="DejaVu Sans" w:cs="DejaVu Sans"/>
          <w:lang w:val="en-US" w:eastAsia="en-US" w:bidi="en-US"/>
        </w:rPr>
        <w:t xml:space="preserve">Zhang, G. and R. W. Stackman, Jr. (2015). The role of serotonin 5-HT2A receptors in memory and cognition. </w:t>
      </w:r>
      <w:r>
        <w:rPr>
          <w:rFonts w:ascii="Liberation Serif" w:hAnsi="Liberation Serif" w:eastAsia="DejaVu Sans" w:cs="DejaVu Sans"/>
          <w:i/>
          <w:lang w:val="en-US" w:eastAsia="en-US" w:bidi="en-US"/>
        </w:rPr>
        <w:t>Frontiers in Pharmacology</w:t>
      </w:r>
      <w:r>
        <w:rPr>
          <w:rFonts w:ascii="Liberation Serif" w:hAnsi="Liberation Serif" w:eastAsia="DejaVu Sans" w:cs="DejaVu Sans"/>
          <w:lang w:val="en-US" w:eastAsia="en-US" w:bidi="en-US"/>
        </w:rPr>
        <w:t>, 6: 225.</w:t>
      </w:r>
    </w:p>
  </w:comment>
  <w:comment w:id="155" w:author="Krista Chen" w:date="2020-04-05T20:13:00Z" w:initials="KC">
    <w:p>
      <w:r>
        <w:rPr>
          <w:rFonts w:ascii="Liberation Serif" w:hAnsi="Liberation Serif" w:eastAsia="DejaVu Sans" w:cs="DejaVu Sans"/>
          <w:lang w:val="en-US" w:eastAsia="en-US" w:bidi="en-US"/>
        </w:rPr>
        <w:t>This is the last sentence about schizophrenia I was talking about if it wasn’t clear though it is very clear</w:t>
      </w:r>
    </w:p>
  </w:comment>
  <w:comment w:id="156" w:author="Krista Chen" w:date="2020-04-05T12:32:00Z" w:initials="KC">
    <w:p>
      <w:r>
        <w:rPr>
          <w:rFonts w:ascii="Liberation Serif" w:hAnsi="Liberation Serif" w:eastAsia="DejaVu Sans" w:cs="DejaVu Sans"/>
          <w:lang w:val="en-US" w:eastAsia="en-US" w:bidi="en-US"/>
        </w:rPr>
        <w:t>Poyurovsky, M. (2003). Effect of the 5-HT2 antagonist mianserin on cognitive dysfunction in chronic schizophrenia patients: an add-on, double-blind placebo-controlled study. </w:t>
      </w:r>
      <w:r>
        <w:rPr>
          <w:rFonts w:ascii="Liberation Serif" w:hAnsi="Liberation Serif" w:eastAsia="DejaVu Sans" w:cs="DejaVu Sans"/>
          <w:i/>
          <w:iCs/>
          <w:color w:val="333333"/>
          <w:lang w:val="en-US" w:eastAsia="en-US" w:bidi="en-US"/>
        </w:rPr>
        <w:t>European Neuropsychopharmacology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13</w:t>
      </w:r>
      <w:r>
        <w:rPr>
          <w:rFonts w:ascii="Liberation Serif" w:hAnsi="Liberation Serif" w:eastAsia="DejaVu Sans" w:cs="DejaVu Sans"/>
          <w:lang w:val="en-US" w:eastAsia="en-US" w:bidi="en-US"/>
        </w:rPr>
        <w:t xml:space="preserve">(2), 123–128. </w:t>
      </w:r>
    </w:p>
    <w:p>
      <w:r>
        <w:rPr>
          <w:rFonts w:ascii="Liberation Serif" w:hAnsi="Liberation Serif" w:eastAsia="DejaVu Sans" w:cs="DejaVu Sans"/>
          <w:lang w:val="en-US" w:eastAsia="en-US" w:bidi="en-US"/>
        </w:rPr>
      </w:r>
    </w:p>
  </w:comment>
  <w:comment w:id="157" w:author="Krista Chen" w:date="2020-04-05T12:36:00Z" w:initials="KC">
    <w:p>
      <w:r>
        <w:rPr>
          <w:rFonts w:ascii="Liberation Serif" w:hAnsi="Liberation Serif" w:eastAsia="DejaVu Sans" w:cs="DejaVu Sans"/>
          <w:lang w:val="en-US" w:eastAsia="en-US" w:bidi="en-US"/>
        </w:rPr>
        <w:t>Meltzer, H. Y., Massey, B. W., &amp; Horiguchi, M. (2012). Serotonin Receptors as Targets for Drugs Useful to Treat Psychosis and Cognitive Impairment in Schizophrenia. </w:t>
      </w:r>
      <w:r>
        <w:rPr>
          <w:rFonts w:ascii="Liberation Serif" w:hAnsi="Liberation Serif" w:eastAsia="DejaVu Sans" w:cs="DejaVu Sans"/>
          <w:i/>
          <w:iCs/>
          <w:color w:val="333333"/>
          <w:lang w:val="en-US" w:eastAsia="en-US" w:bidi="en-US"/>
        </w:rPr>
        <w:t>Current Pharmaceutical Biotechnology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13</w:t>
      </w:r>
      <w:r>
        <w:rPr>
          <w:rFonts w:ascii="Liberation Serif" w:hAnsi="Liberation Serif" w:eastAsia="DejaVu Sans" w:cs="DejaVu Sans"/>
          <w:lang w:val="en-US" w:eastAsia="en-US" w:bidi="en-US"/>
        </w:rPr>
        <w:t>(8), 1572–1586.</w:t>
      </w:r>
    </w:p>
    <w:p>
      <w:r>
        <w:rPr>
          <w:rFonts w:ascii="Liberation Serif" w:hAnsi="Liberation Serif" w:eastAsia="DejaVu Sans" w:cs="DejaVu Sans"/>
          <w:lang w:val="en-US" w:eastAsia="en-US" w:bidi="en-US"/>
        </w:rPr>
      </w:r>
    </w:p>
  </w:comment>
  <w:comment w:id="158" w:author="Krista Chen" w:date="2020-04-05T14:51:00Z" w:initials="KC">
    <w:p>
      <w:r>
        <w:rPr>
          <w:rFonts w:ascii="Liberation Serif" w:hAnsi="Liberation Serif" w:eastAsia="DejaVu Sans" w:cs="DejaVu Sans"/>
          <w:lang w:val="en-US" w:eastAsia="en-US" w:bidi="en-US"/>
        </w:rPr>
        <w:t>Winstanley, C. A., Theobald, D. E. H., Dalley, J. W., Glennon, J. C., &amp; Robbins, T. W. (2004). 5-HT2A and 5-HT2C receptor antagonists have opposing effects on a measure of impulsivity: interactions with global 5-HT depletion. </w:t>
      </w:r>
      <w:r>
        <w:rPr>
          <w:rFonts w:ascii="Liberation Serif" w:hAnsi="Liberation Serif" w:eastAsia="DejaVu Sans" w:cs="DejaVu Sans"/>
          <w:i/>
          <w:iCs/>
          <w:color w:val="333333"/>
          <w:lang w:val="en-US" w:eastAsia="en-US" w:bidi="en-US"/>
        </w:rPr>
        <w:t>Psychopharmacology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176</w:t>
      </w:r>
      <w:r>
        <w:rPr>
          <w:rFonts w:ascii="Liberation Serif" w:hAnsi="Liberation Serif" w:eastAsia="DejaVu Sans" w:cs="DejaVu Sans"/>
          <w:lang w:val="en-US" w:eastAsia="en-US" w:bidi="en-US"/>
        </w:rPr>
        <w:t xml:space="preserve">(3-4), 376–385. </w:t>
      </w:r>
    </w:p>
    <w:p>
      <w:r>
        <w:rPr>
          <w:rFonts w:ascii="Liberation Serif" w:hAnsi="Liberation Serif" w:eastAsia="DejaVu Sans" w:cs="DejaVu Sans"/>
          <w:lang w:val="en-US" w:eastAsia="en-US" w:bidi="en-US"/>
        </w:rPr>
      </w:r>
    </w:p>
  </w:comment>
  <w:comment w:id="159" w:author="Krista Chen" w:date="2020-04-05T14:50:00Z" w:initials="KC">
    <w:p>
      <w:r>
        <w:rPr>
          <w:rFonts w:ascii="Liberation Serif" w:hAnsi="Liberation Serif" w:eastAsia="DejaVu Sans" w:cs="DejaVu Sans"/>
          <w:lang w:val="en-US" w:eastAsia="en-US" w:bidi="en-US"/>
        </w:rPr>
        <w:t>Sholler, D. J., Stutz, S. J., Fox, R. G., Boone, E. L., Wang, Q., Rice, K. C., … Cunningham, K. A. (2018). The 5-HT2A Receptor (5-HT2AR) Regulates Impulsive Action and Cocaine Cue Reactivity in Male Sprague-Dawley Rats. </w:t>
      </w:r>
      <w:r>
        <w:rPr>
          <w:rFonts w:ascii="Liberation Serif" w:hAnsi="Liberation Serif" w:eastAsia="DejaVu Sans" w:cs="DejaVu Sans"/>
          <w:i/>
          <w:iCs/>
          <w:color w:val="333333"/>
          <w:lang w:val="en-US" w:eastAsia="en-US" w:bidi="en-US"/>
        </w:rPr>
        <w:t>Journal of Pharmacology and Experimental Therapeutics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368</w:t>
      </w:r>
      <w:r>
        <w:rPr>
          <w:rFonts w:ascii="Liberation Serif" w:hAnsi="Liberation Serif" w:eastAsia="DejaVu Sans" w:cs="DejaVu Sans"/>
          <w:lang w:val="en-US" w:eastAsia="en-US" w:bidi="en-US"/>
        </w:rPr>
        <w:t xml:space="preserve">(1), 41–49. </w:t>
      </w:r>
    </w:p>
    <w:p>
      <w:r>
        <w:rPr>
          <w:rFonts w:ascii="Liberation Serif" w:hAnsi="Liberation Serif" w:eastAsia="DejaVu Sans" w:cs="DejaVu Sans"/>
          <w:lang w:val="en-US" w:eastAsia="en-US" w:bidi="en-US"/>
        </w:rPr>
      </w:r>
    </w:p>
  </w:comment>
  <w:comment w:id="160" w:author="Krista Chen" w:date="2020-04-05T14:48:00Z" w:initials="KC">
    <w:p>
      <w:r>
        <w:rPr>
          <w:rFonts w:ascii="Liberation Serif" w:hAnsi="Liberation Serif" w:eastAsia="DejaVu Sans" w:cs="DejaVu Sans"/>
          <w:lang w:val="en-US" w:eastAsia="en-US" w:bidi="en-US"/>
        </w:rPr>
        <w:t>Navarro, S. V., et al. (2015). Activation of serotonin 5-HT2A receptors inhibits high compulsive drinking on schedule-induced polydipsia.</w:t>
      </w:r>
      <w:r>
        <w:rPr>
          <w:rFonts w:ascii="Liberation Serif" w:hAnsi="Liberation Serif" w:eastAsia="DejaVu Sans" w:cs="DejaVu Sans"/>
          <w:i/>
          <w:lang w:val="en-US" w:eastAsia="en-US" w:bidi="en-US"/>
        </w:rPr>
        <w:t xml:space="preserve"> Psychopharmacology (Berl</w:t>
      </w:r>
      <w:r>
        <w:rPr>
          <w:rFonts w:ascii="Liberation Serif" w:hAnsi="Liberation Serif" w:eastAsia="DejaVu Sans" w:cs="DejaVu Sans"/>
          <w:lang w:val="en-US" w:eastAsia="en-US" w:bidi="en-US"/>
        </w:rPr>
        <w:t>), 232(4): 683-697.</w:t>
      </w:r>
    </w:p>
  </w:comment>
  <w:comment w:id="161" w:author="Krista Chen" w:date="2020-04-05T14:49:00Z" w:initials="KC">
    <w:p>
      <w:r>
        <w:rPr>
          <w:rFonts w:ascii="Liberation Serif" w:hAnsi="Liberation Serif" w:eastAsia="DejaVu Sans" w:cs="DejaVu Sans"/>
          <w:lang w:val="en-US" w:eastAsia="en-US" w:bidi="en-US"/>
        </w:rPr>
        <w:t xml:space="preserve">Porras, G., et al. (2002). 5-HT2A and 5-HT2C/2B receptor subtypes modulate dopamine release induced in vivo by amphetamine and morphine in both the rat nucleus accumbens and striatum. </w:t>
      </w:r>
      <w:r>
        <w:rPr>
          <w:rFonts w:ascii="Liberation Serif" w:hAnsi="Liberation Serif" w:eastAsia="DejaVu Sans" w:cs="DejaVu Sans"/>
          <w:i/>
          <w:lang w:val="en-US" w:eastAsia="en-US" w:bidi="en-US"/>
        </w:rPr>
        <w:t xml:space="preserve">Neuropsychopharmacology, </w:t>
      </w:r>
      <w:r>
        <w:rPr>
          <w:rFonts w:ascii="Liberation Serif" w:hAnsi="Liberation Serif" w:eastAsia="DejaVu Sans" w:cs="DejaVu Sans"/>
          <w:lang w:val="en-US" w:eastAsia="en-US" w:bidi="en-US"/>
        </w:rPr>
        <w:t>26(3): 311-324.</w:t>
      </w:r>
    </w:p>
  </w:comment>
  <w:comment w:id="162" w:author="Krista Chen" w:date="2020-04-05T14:46:00Z" w:initials="KC">
    <w:p>
      <w:r>
        <w:rPr>
          <w:rFonts w:ascii="Liberation Serif" w:hAnsi="Liberation Serif" w:eastAsia="DejaVu Sans" w:cs="DejaVu Sans"/>
          <w:lang w:val="en-US" w:eastAsia="en-US" w:bidi="en-US"/>
        </w:rPr>
        <w:t xml:space="preserve">Adams, K. H., et al. (2005). Patients with obsessive-compulsive disorder have increased 5-HT2A receptor binding in the caudate nuclei. </w:t>
      </w:r>
      <w:r>
        <w:rPr>
          <w:rFonts w:ascii="Liberation Serif" w:hAnsi="Liberation Serif" w:eastAsia="DejaVu Sans" w:cs="DejaVu Sans"/>
          <w:i/>
          <w:lang w:val="en-US" w:eastAsia="en-US" w:bidi="en-US"/>
        </w:rPr>
        <w:t>International Journal of Neuropsychopharmacology</w:t>
      </w:r>
      <w:r>
        <w:rPr>
          <w:rFonts w:ascii="Liberation Serif" w:hAnsi="Liberation Serif" w:eastAsia="DejaVu Sans" w:cs="DejaVu Sans"/>
          <w:lang w:val="en-US" w:eastAsia="en-US" w:bidi="en-US"/>
        </w:rPr>
        <w:t>, 8(3): 391-401.</w:t>
      </w:r>
    </w:p>
  </w:comment>
  <w:comment w:id="163" w:author="Cameron Martel" w:date="2020-05-07T19:53:00Z" w:initials="CM">
    <w:p>
      <w:r>
        <w:rPr>
          <w:rFonts w:ascii="Liberation Serif" w:hAnsi="Liberation Serif" w:eastAsia="DejaVu Sans" w:cs="DejaVu Sans"/>
          <w:lang w:val="en-US" w:eastAsia="en-US" w:bidi="en-US"/>
        </w:rPr>
        <w:t>74 with topic</w:t>
      </w:r>
    </w:p>
  </w:comment>
  <w:comment w:id="164" w:author="Krista Chen" w:date="2020-04-05T15:51:00Z" w:initials="KC">
    <w:p>
      <w:r>
        <w:rPr>
          <w:rFonts w:ascii="Liberation Serif" w:hAnsi="Liberation Serif" w:eastAsia="DejaVu Sans" w:cs="DejaVu Sans"/>
          <w:lang w:val="en-US" w:eastAsia="en-US" w:bidi="en-US"/>
        </w:rPr>
        <w:t xml:space="preserve">Choi, D. S. and L. Maroteaux (1996). Immunohistochemical localisation of the serotonin 5-HT2B receptor in mouse gut, cardiovascular system, and brain. </w:t>
      </w:r>
      <w:r>
        <w:rPr>
          <w:rFonts w:ascii="Liberation Serif" w:hAnsi="Liberation Serif" w:eastAsia="DejaVu Sans" w:cs="DejaVu Sans"/>
          <w:i/>
          <w:lang w:val="en-US" w:eastAsia="en-US" w:bidi="en-US"/>
        </w:rPr>
        <w:t>FEBS Lett</w:t>
      </w:r>
      <w:r>
        <w:rPr>
          <w:rFonts w:ascii="Liberation Serif" w:hAnsi="Liberation Serif" w:eastAsia="DejaVu Sans" w:cs="DejaVu Sans"/>
          <w:lang w:val="en-US" w:eastAsia="en-US" w:bidi="en-US"/>
        </w:rPr>
        <w:t>, 391(1-2): 45-51.</w:t>
      </w:r>
    </w:p>
  </w:comment>
  <w:comment w:id="165" w:author="Krista Chen" w:date="2020-04-05T15:53:00Z" w:initials="KC">
    <w:p>
      <w:r>
        <w:rPr>
          <w:rFonts w:ascii="Liberation Serif" w:hAnsi="Liberation Serif" w:eastAsia="DejaVu Sans" w:cs="DejaVu Sans"/>
          <w:lang w:val="en-US" w:eastAsia="en-US" w:bidi="en-US"/>
        </w:rPr>
        <w:t>Nebigil, C. G., Hickel, P., Messaddeq, N., Vonesch, J.-L., Douchet, M. P., Monassier, L., … Maroteaux, L. (2001). Ablation of Serotonin 5-HT 2B Receptors in Mice Leads to Abnormal Cardiac Structure and Function. </w:t>
      </w:r>
      <w:r>
        <w:rPr>
          <w:rFonts w:ascii="Liberation Serif" w:hAnsi="Liberation Serif" w:eastAsia="DejaVu Sans" w:cs="DejaVu Sans"/>
          <w:i/>
          <w:iCs/>
          <w:color w:val="333333"/>
          <w:lang w:val="en-US" w:eastAsia="en-US" w:bidi="en-US"/>
        </w:rPr>
        <w:t>Circulation</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103</w:t>
      </w:r>
      <w:r>
        <w:rPr>
          <w:rFonts w:ascii="Liberation Serif" w:hAnsi="Liberation Serif" w:eastAsia="DejaVu Sans" w:cs="DejaVu Sans"/>
          <w:lang w:val="en-US" w:eastAsia="en-US" w:bidi="en-US"/>
        </w:rPr>
        <w:t>(24), 2973–2979.</w:t>
      </w:r>
    </w:p>
    <w:p>
      <w:r>
        <w:rPr>
          <w:rFonts w:ascii="Liberation Serif" w:hAnsi="Liberation Serif" w:eastAsia="DejaVu Sans" w:cs="DejaVu Sans"/>
          <w:lang w:val="en-US" w:eastAsia="en-US" w:bidi="en-US"/>
        </w:rPr>
      </w:r>
    </w:p>
  </w:comment>
  <w:comment w:id="166" w:author="Krista Chen" w:date="2020-04-05T15:54:00Z" w:initials="KC">
    <w:p>
      <w:r>
        <w:rPr>
          <w:rFonts w:ascii="Liberation Serif" w:hAnsi="Liberation Serif" w:eastAsia="DejaVu Sans" w:cs="DejaVu Sans"/>
          <w:lang w:val="en-US" w:eastAsia="en-US" w:bidi="en-US"/>
        </w:rPr>
        <w:t>Monassier, L., Laplante Marc-André, Jaffré Fabrice, Bousquet, P., Maroteaux, L., &amp; Champlain, J. D. (2008). Serotonin 5-HT 2B Receptor Blockade Prevents Reactive Oxygen Species–Induced Cardiac Hypertrophy in Mice. </w:t>
      </w:r>
      <w:r>
        <w:rPr>
          <w:rFonts w:ascii="Liberation Serif" w:hAnsi="Liberation Serif" w:eastAsia="DejaVu Sans" w:cs="DejaVu Sans"/>
          <w:i/>
          <w:iCs/>
          <w:color w:val="333333"/>
          <w:lang w:val="en-US" w:eastAsia="en-US" w:bidi="en-US"/>
        </w:rPr>
        <w:t>Hypertension</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52</w:t>
      </w:r>
      <w:r>
        <w:rPr>
          <w:rFonts w:ascii="Liberation Serif" w:hAnsi="Liberation Serif" w:eastAsia="DejaVu Sans" w:cs="DejaVu Sans"/>
          <w:lang w:val="en-US" w:eastAsia="en-US" w:bidi="en-US"/>
        </w:rPr>
        <w:t xml:space="preserve">(2), 301–307. </w:t>
      </w:r>
    </w:p>
    <w:p>
      <w:r>
        <w:rPr>
          <w:rFonts w:ascii="Liberation Serif" w:hAnsi="Liberation Serif" w:eastAsia="DejaVu Sans" w:cs="DejaVu Sans"/>
          <w:lang w:val="en-US" w:eastAsia="en-US" w:bidi="en-US"/>
        </w:rPr>
      </w:r>
    </w:p>
  </w:comment>
  <w:comment w:id="167" w:author="Krista Chen" w:date="2020-04-05T15:56:00Z" w:initials="KC">
    <w:p>
      <w:r>
        <w:rPr>
          <w:rFonts w:ascii="Liberation Serif" w:hAnsi="Liberation Serif" w:eastAsia="DejaVu Sans" w:cs="DejaVu Sans"/>
          <w:lang w:val="en-US" w:eastAsia="en-US" w:bidi="en-US"/>
        </w:rPr>
        <w:t>Fernández, M. D. M., Morán, A., Martı́n Ma Luisa, &amp; Román, L. S. (2000). Mesenteric vasoconstrictor response to 5-hydroxytryptamine in the in situ blood autoperfused rat mesentery: involvement of 5-HT2B and/or 5-HT2C receptor activation. </w:t>
      </w:r>
      <w:r>
        <w:rPr>
          <w:rFonts w:ascii="Liberation Serif" w:hAnsi="Liberation Serif" w:eastAsia="DejaVu Sans" w:cs="DejaVu Sans"/>
          <w:i/>
          <w:iCs/>
          <w:color w:val="333333"/>
          <w:lang w:val="en-US" w:eastAsia="en-US" w:bidi="en-US"/>
        </w:rPr>
        <w:t>European Journal of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401</w:t>
      </w:r>
      <w:r>
        <w:rPr>
          <w:rFonts w:ascii="Liberation Serif" w:hAnsi="Liberation Serif" w:eastAsia="DejaVu Sans" w:cs="DejaVu Sans"/>
          <w:lang w:val="en-US" w:eastAsia="en-US" w:bidi="en-US"/>
        </w:rPr>
        <w:t xml:space="preserve">(2), 221–227. </w:t>
      </w:r>
    </w:p>
    <w:p>
      <w:r>
        <w:rPr>
          <w:rFonts w:ascii="Liberation Serif" w:hAnsi="Liberation Serif" w:eastAsia="DejaVu Sans" w:cs="DejaVu Sans"/>
          <w:lang w:val="en-US" w:eastAsia="en-US" w:bidi="en-US"/>
        </w:rPr>
      </w:r>
    </w:p>
  </w:comment>
  <w:comment w:id="168" w:author="Chang, Steve" w:date="2020-05-08T15:53:00Z" w:initials="CS">
    <w:p>
      <w:r>
        <w:rPr>
          <w:rFonts w:ascii="Liberation Serif" w:hAnsi="Liberation Serif" w:eastAsia="DejaVu Sans" w:cs="DejaVu Sans"/>
          <w:lang w:val="en-US" w:eastAsia="en-US" w:bidi="en-US"/>
        </w:rPr>
        <w:t>Did you spell this out in the past once?</w:t>
      </w:r>
    </w:p>
  </w:comment>
  <w:comment w:id="169" w:author="Krista Chen" w:date="2020-04-05T16:29:00Z" w:initials="KC">
    <w:p>
      <w:r>
        <w:rPr>
          <w:rFonts w:ascii="Liberation Serif" w:hAnsi="Liberation Serif" w:eastAsia="DejaVu Sans" w:cs="DejaVu Sans"/>
          <w:lang w:val="en-US" w:eastAsia="en-US" w:bidi="en-US"/>
        </w:rPr>
        <w:t xml:space="preserve">Vickers, S. P. and C. T. Dourish (2004). Serotonin receptor ligands and the treatment of obesity. </w:t>
      </w:r>
      <w:r>
        <w:rPr>
          <w:rFonts w:ascii="Liberation Serif" w:hAnsi="Liberation Serif" w:eastAsia="DejaVu Sans" w:cs="DejaVu Sans"/>
          <w:i/>
          <w:lang w:val="en-US" w:eastAsia="en-US" w:bidi="en-US"/>
        </w:rPr>
        <w:t>Current Opinion in Investigational Drugs</w:t>
      </w:r>
      <w:r>
        <w:rPr>
          <w:rFonts w:ascii="Liberation Serif" w:hAnsi="Liberation Serif" w:eastAsia="DejaVu Sans" w:cs="DejaVu Sans"/>
          <w:lang w:val="en-US" w:eastAsia="en-US" w:bidi="en-US"/>
        </w:rPr>
        <w:t>, 5(4): 377-388.</w:t>
      </w:r>
    </w:p>
  </w:comment>
  <w:comment w:id="170" w:author="Krista Chen" w:date="2020-04-05T16:30:00Z" w:initials="KC">
    <w:p>
      <w:r>
        <w:rPr>
          <w:rFonts w:ascii="Liberation Serif" w:hAnsi="Liberation Serif" w:eastAsia="DejaVu Sans" w:cs="DejaVu Sans"/>
          <w:lang w:val="en-US" w:eastAsia="en-US" w:bidi="en-US"/>
        </w:rPr>
        <w:t xml:space="preserve">Kennett, G. A., et al. (1997). BW 723C86, a 5-HT2B receptor agonist, causes hyperphagia and reduced grooming in rats. </w:t>
      </w:r>
      <w:r>
        <w:rPr>
          <w:rFonts w:ascii="Liberation Serif" w:hAnsi="Liberation Serif" w:eastAsia="DejaVu Sans" w:cs="DejaVu Sans"/>
          <w:i/>
          <w:lang w:val="en-US" w:eastAsia="en-US" w:bidi="en-US"/>
        </w:rPr>
        <w:t>Neuropharmacology</w:t>
      </w:r>
      <w:r>
        <w:rPr>
          <w:rFonts w:ascii="Liberation Serif" w:hAnsi="Liberation Serif" w:eastAsia="DejaVu Sans" w:cs="DejaVu Sans"/>
          <w:lang w:val="en-US" w:eastAsia="en-US" w:bidi="en-US"/>
        </w:rPr>
        <w:t>, 36(2): 233-239.</w:t>
      </w:r>
    </w:p>
  </w:comment>
  <w:comment w:id="171" w:author="Krista Chen" w:date="2020-04-05T16:31:00Z" w:initials="KC">
    <w:p>
      <w:r>
        <w:rPr>
          <w:rFonts w:ascii="Liberation Serif" w:hAnsi="Liberation Serif" w:eastAsia="DejaVu Sans" w:cs="DejaVu Sans"/>
          <w:lang w:val="en-US" w:eastAsia="en-US" w:bidi="en-US"/>
        </w:rPr>
        <w:t>Oh, C.-M., Park, S., &amp; Kim, H. (2016). Serotonin as a New Therapeutic Target for Diabetes Mellitus and Obesity. </w:t>
      </w:r>
      <w:r>
        <w:rPr>
          <w:rFonts w:ascii="Liberation Serif" w:hAnsi="Liberation Serif" w:eastAsia="DejaVu Sans" w:cs="DejaVu Sans"/>
          <w:i/>
          <w:iCs/>
          <w:color w:val="333333"/>
          <w:lang w:val="en-US" w:eastAsia="en-US" w:bidi="en-US"/>
        </w:rPr>
        <w:t>Diabetes &amp; Metabolism Journal</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40</w:t>
      </w:r>
      <w:r>
        <w:rPr>
          <w:rFonts w:ascii="Liberation Serif" w:hAnsi="Liberation Serif" w:eastAsia="DejaVu Sans" w:cs="DejaVu Sans"/>
          <w:lang w:val="en-US" w:eastAsia="en-US" w:bidi="en-US"/>
        </w:rPr>
        <w:t>(2), 89.</w:t>
      </w:r>
    </w:p>
    <w:p>
      <w:r>
        <w:rPr>
          <w:rFonts w:ascii="Liberation Serif" w:hAnsi="Liberation Serif" w:eastAsia="DejaVu Sans" w:cs="DejaVu Sans"/>
          <w:lang w:val="en-US" w:eastAsia="en-US" w:bidi="en-US"/>
        </w:rPr>
      </w:r>
    </w:p>
  </w:comment>
  <w:comment w:id="172" w:author="Krista Chen" w:date="2020-04-05T20:53:00Z" w:initials="KC">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Kennett, G. A., et al. (1995). Effect of SB 200646A, a 5-HT2C/5-HT2B receptor antagonist, in two conflict models of anxiety. </w:t>
      </w:r>
      <w:r>
        <w:rPr>
          <w:rFonts w:ascii="Liberation Serif" w:hAnsi="Liberation Serif" w:eastAsia="DejaVu Sans" w:cs="DejaVu Sans"/>
          <w:i/>
          <w:lang w:val="en-US" w:eastAsia="en-US" w:bidi="en-US"/>
        </w:rPr>
        <w:t>Psychopharmacology (Berl)</w:t>
      </w:r>
      <w:r>
        <w:rPr>
          <w:rFonts w:ascii="Liberation Serif" w:hAnsi="Liberation Serif" w:eastAsia="DejaVu Sans" w:cs="DejaVu Sans"/>
          <w:lang w:val="en-US" w:eastAsia="en-US" w:bidi="en-US"/>
        </w:rPr>
        <w:t>, 118(2): 178-182.</w:t>
      </w:r>
    </w:p>
  </w:comment>
  <w:comment w:id="173" w:author="Krista Chen" w:date="2020-04-05T20:51:00Z" w:initials="KC">
    <w:p>
      <w:r>
        <w:rPr>
          <w:rFonts w:ascii="Liberation Serif" w:hAnsi="Liberation Serif" w:eastAsia="DejaVu Sans" w:cs="DejaVu Sans"/>
          <w:lang w:val="en-US" w:eastAsia="en-US" w:bidi="en-US"/>
        </w:rPr>
        <w:t xml:space="preserve">Dhonnchadha, B. A. N., et al. (2003). Anxiolytic-like effects of 5-HT2 ligands on three mouse models of anxiety. </w:t>
      </w:r>
      <w:r>
        <w:rPr>
          <w:rFonts w:ascii="Liberation Serif" w:hAnsi="Liberation Serif" w:eastAsia="DejaVu Sans" w:cs="DejaVu Sans"/>
          <w:i/>
          <w:lang w:val="en-US" w:eastAsia="en-US" w:bidi="en-US"/>
        </w:rPr>
        <w:t>Behavioral Brain Research</w:t>
      </w:r>
      <w:r>
        <w:rPr>
          <w:rFonts w:ascii="Liberation Serif" w:hAnsi="Liberation Serif" w:eastAsia="DejaVu Sans" w:cs="DejaVu Sans"/>
          <w:lang w:val="en-US" w:eastAsia="en-US" w:bidi="en-US"/>
        </w:rPr>
        <w:t>, 140(1-2): 203-214.</w:t>
      </w:r>
    </w:p>
  </w:comment>
  <w:comment w:id="174" w:author="Krista Chen" w:date="2020-04-05T20:56:00Z" w:initials="KC">
    <w:p>
      <w:r>
        <w:rPr>
          <w:rFonts w:ascii="Liberation Serif" w:hAnsi="Liberation Serif" w:eastAsia="DejaVu Sans" w:cs="DejaVu Sans"/>
          <w:lang w:val="en-US" w:eastAsia="en-US" w:bidi="en-US"/>
        </w:rPr>
        <w:t>Quesseveur, G., Nguyen, H. T., Gardier, A. M., &amp; Guiard, B. P. (2012). 5-HT2 ligands in the treatment of anxiety and depression. </w:t>
      </w:r>
      <w:r>
        <w:rPr>
          <w:rFonts w:ascii="Liberation Serif" w:hAnsi="Liberation Serif" w:eastAsia="DejaVu Sans" w:cs="DejaVu Sans"/>
          <w:i/>
          <w:iCs/>
          <w:color w:val="333333"/>
          <w:lang w:val="en-US" w:eastAsia="en-US" w:bidi="en-US"/>
        </w:rPr>
        <w:t>Expert Opinion on Investigational Drugs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21</w:t>
      </w:r>
      <w:r>
        <w:rPr>
          <w:rFonts w:ascii="Liberation Serif" w:hAnsi="Liberation Serif" w:eastAsia="DejaVu Sans" w:cs="DejaVu Sans"/>
          <w:lang w:val="en-US" w:eastAsia="en-US" w:bidi="en-US"/>
        </w:rPr>
        <w:t xml:space="preserve">(11), 1701–1725. </w:t>
      </w:r>
    </w:p>
    <w:p>
      <w:r>
        <w:rPr>
          <w:rFonts w:ascii="Liberation Serif" w:hAnsi="Liberation Serif" w:eastAsia="DejaVu Sans" w:cs="DejaVu Sans"/>
          <w:lang w:val="en-US" w:eastAsia="en-US" w:bidi="en-US"/>
        </w:rPr>
      </w:r>
    </w:p>
  </w:comment>
  <w:comment w:id="175" w:author="Krista Chen" w:date="2020-04-05T20:50:00Z" w:initials="KC">
    <w:p>
      <w:r>
        <w:rPr>
          <w:rFonts w:ascii="Liberation Serif" w:hAnsi="Liberation Serif" w:eastAsia="DejaVu Sans" w:cs="DejaVu Sans"/>
          <w:lang w:val="en-US" w:eastAsia="en-US" w:bidi="en-US"/>
        </w:rPr>
        <w:t xml:space="preserve">Duxon, M. S., et al. (1997). Activation of 5-HT2B receptors in the medial amygdala causes anxiolysis in the social interaction test in the rat. </w:t>
      </w:r>
      <w:r>
        <w:rPr>
          <w:rFonts w:ascii="Liberation Serif" w:hAnsi="Liberation Serif" w:eastAsia="DejaVu Sans" w:cs="DejaVu Sans"/>
          <w:i/>
          <w:lang w:val="en-US" w:eastAsia="en-US" w:bidi="en-US"/>
        </w:rPr>
        <w:t>Neuropharmacology</w:t>
      </w:r>
      <w:r>
        <w:rPr>
          <w:rFonts w:ascii="Liberation Serif" w:hAnsi="Liberation Serif" w:eastAsia="DejaVu Sans" w:cs="DejaVu Sans"/>
          <w:lang w:val="en-US" w:eastAsia="en-US" w:bidi="en-US"/>
        </w:rPr>
        <w:t>, 36(4-5): 601-608.</w:t>
      </w:r>
    </w:p>
  </w:comment>
  <w:comment w:id="176" w:author="Chang, Steve" w:date="2020-05-08T16:17:00Z" w:initials="CS">
    <w:p>
      <w:r>
        <w:rPr>
          <w:rFonts w:ascii="Liberation Serif" w:hAnsi="Liberation Serif" w:eastAsia="DejaVu Sans" w:cs="DejaVu Sans"/>
          <w:lang w:val="en-US" w:eastAsia="en-US" w:bidi="en-US"/>
        </w:rPr>
        <w:t>For just one type of social and conflict test or more generally? This was a bit confusing.</w:t>
      </w:r>
    </w:p>
  </w:comment>
  <w:comment w:id="177" w:author="Cameron Martel" w:date="2020-05-07T19:54:00Z" w:initials="CM">
    <w:p>
      <w:r>
        <w:rPr>
          <w:rFonts w:ascii="Liberation Serif" w:hAnsi="Liberation Serif" w:eastAsia="DejaVu Sans" w:cs="DejaVu Sans"/>
          <w:lang w:val="en-US" w:eastAsia="en-US" w:bidi="en-US"/>
        </w:rPr>
        <w:t>947 with topic</w:t>
      </w:r>
    </w:p>
  </w:comment>
  <w:comment w:id="178" w:author="Krista Chen" w:date="2020-04-05T21:18:00Z" w:initials="KC">
    <w:p>
      <w:r>
        <w:rPr>
          <w:rFonts w:ascii="Liberation Serif" w:hAnsi="Liberation Serif" w:eastAsia="DejaVu Sans" w:cs="DejaVu Sans"/>
          <w:lang w:val="en-US" w:eastAsia="en-US" w:bidi="en-US"/>
        </w:rPr>
        <w:t xml:space="preserve">Sargent, P. A., et al. (1997). 5-HT2C receptor activation decreases appetite and body weight in obese subjects. </w:t>
      </w:r>
      <w:r>
        <w:rPr>
          <w:rFonts w:ascii="Liberation Serif" w:hAnsi="Liberation Serif" w:eastAsia="DejaVu Sans" w:cs="DejaVu Sans"/>
          <w:i/>
          <w:lang w:val="en-US" w:eastAsia="en-US" w:bidi="en-US"/>
        </w:rPr>
        <w:t>Psychopharmacology (Berl)</w:t>
      </w:r>
      <w:r>
        <w:rPr>
          <w:rFonts w:ascii="Liberation Serif" w:hAnsi="Liberation Serif" w:eastAsia="DejaVu Sans" w:cs="DejaVu Sans"/>
          <w:lang w:val="en-US" w:eastAsia="en-US" w:bidi="en-US"/>
        </w:rPr>
        <w:t>, 133(3): 309-312.</w:t>
      </w:r>
    </w:p>
  </w:comment>
  <w:comment w:id="179" w:author="Krista Chen" w:date="2020-04-05T21:20:00Z" w:initials="KC">
    <w:p>
      <w:r>
        <w:rPr>
          <w:rFonts w:ascii="Liberation Serif" w:hAnsi="Liberation Serif" w:eastAsia="DejaVu Sans" w:cs="DejaVu Sans"/>
          <w:lang w:val="en-US" w:eastAsia="en-US" w:bidi="en-US"/>
        </w:rPr>
        <w:t xml:space="preserve">Smith, B. M., Thomsen, W. J., &amp; Grottick, A. J. (2006). The potential use of selective 5-HT2C agonists in treating obesity. Expert Opinion on Investigational Drugs, 15(3), 257-266). </w:t>
      </w:r>
    </w:p>
  </w:comment>
  <w:comment w:id="180" w:author="Krista Chen" w:date="2020-04-05T21:20:00Z" w:initials="KC">
    <w:p>
      <w:r>
        <w:rPr>
          <w:rFonts w:ascii="Liberation Serif" w:hAnsi="Liberation Serif" w:eastAsia="DejaVu Sans" w:cs="DejaVu Sans"/>
          <w:lang w:val="en-US" w:eastAsia="en-US" w:bidi="en-US"/>
        </w:rPr>
        <w:t>Halford, J. C. G., Boyland, E. J., Blundell, J. E., Kirkham, T. C., &amp; Harrold, J. A. (2010). Pharmacological management of appetite expression in obesity. </w:t>
      </w:r>
      <w:r>
        <w:rPr>
          <w:rFonts w:ascii="Liberation Serif" w:hAnsi="Liberation Serif" w:eastAsia="DejaVu Sans" w:cs="DejaVu Sans"/>
          <w:i/>
          <w:iCs/>
          <w:color w:val="333333"/>
          <w:lang w:val="en-US" w:eastAsia="en-US" w:bidi="en-US"/>
        </w:rPr>
        <w:t>Nature Reviews Endocrinology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6</w:t>
      </w:r>
      <w:r>
        <w:rPr>
          <w:rFonts w:ascii="Liberation Serif" w:hAnsi="Liberation Serif" w:eastAsia="DejaVu Sans" w:cs="DejaVu Sans"/>
          <w:lang w:val="en-US" w:eastAsia="en-US" w:bidi="en-US"/>
        </w:rPr>
        <w:t xml:space="preserve">(5), 255–269.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181" w:author="Krista Chen" w:date="2020-04-06T12:27:00Z" w:initials="KC">
    <w:p>
      <w:r>
        <w:rPr>
          <w:rFonts w:ascii="Liberation Serif" w:hAnsi="Liberation Serif" w:eastAsia="DejaVu Sans" w:cs="DejaVu Sans"/>
          <w:lang w:val="en-US" w:eastAsia="en-US" w:bidi="en-US"/>
        </w:rPr>
        <w:t>Abela, A.R., Ji, X.D., Li, Z., Le, A.D., &amp; Fletcher, P.J. (2020). Clozapine reliably increases the motivation for food: parsing the role of the 5-HT2c and H1 receptors. Psychopharmacology, 237: 957–966</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182" w:author="Krista Chen" w:date="2020-04-07T19:42:00Z" w:initials="KC">
    <w:p>
      <w:r>
        <w:rPr>
          <w:rFonts w:ascii="Liberation Serif" w:hAnsi="Liberation Serif" w:eastAsia="DejaVu Sans" w:cs="DejaVu Sans"/>
          <w:lang w:val="en-US" w:eastAsia="en-US" w:bidi="en-US"/>
        </w:rPr>
        <w:t>Diaz, M. P., Wilson, M. E., &amp; Howell, L. L. (2018). Effects of long-term high-fat food or methamphetamine intake and serotonin 2C receptors on reversal learning in female rhesus macaques. </w:t>
      </w:r>
      <w:r>
        <w:rPr>
          <w:rFonts w:ascii="Liberation Serif" w:hAnsi="Liberation Serif" w:eastAsia="DejaVu Sans" w:cs="DejaVu Sans"/>
          <w:i/>
          <w:iCs/>
          <w:color w:val="333333"/>
          <w:lang w:val="en-US" w:eastAsia="en-US" w:bidi="en-US"/>
        </w:rPr>
        <w:t>Neuropsychopharmacology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44</w:t>
      </w:r>
      <w:r>
        <w:rPr>
          <w:rFonts w:ascii="Liberation Serif" w:hAnsi="Liberation Serif" w:eastAsia="DejaVu Sans" w:cs="DejaVu Sans"/>
          <w:lang w:val="en-US" w:eastAsia="en-US" w:bidi="en-US"/>
        </w:rPr>
        <w:t xml:space="preserve">(3), 478–486. </w:t>
      </w:r>
    </w:p>
    <w:p>
      <w:r>
        <w:rPr>
          <w:rFonts w:ascii="Liberation Serif" w:hAnsi="Liberation Serif" w:eastAsia="DejaVu Sans" w:cs="DejaVu Sans"/>
          <w:lang w:val="en-US" w:eastAsia="en-US" w:bidi="en-US"/>
        </w:rPr>
      </w:r>
    </w:p>
  </w:comment>
  <w:comment w:id="183" w:author="Krista Chen" w:date="2020-04-06T13:26:00Z" w:initials="KC">
    <w:p>
      <w:r>
        <w:rPr>
          <w:rFonts w:ascii="Liberation Serif" w:hAnsi="Liberation Serif" w:eastAsia="DejaVu Sans" w:cs="DejaVu Sans"/>
          <w:lang w:val="en-US" w:eastAsia="en-US" w:bidi="en-US"/>
        </w:rPr>
        <w:t xml:space="preserve">Fone, K.C.F., Austin, R.H., Topham, I.A., Kennett, G.A., &amp; Punhani, T. (1998). Effect of chronic m-CPP on locomotion, hypophagia, plasma corticosterone and 5-HT2C receptor levels in the rat. </w:t>
      </w:r>
      <w:r>
        <w:rPr>
          <w:rFonts w:ascii="Liberation Serif" w:hAnsi="Liberation Serif" w:eastAsia="DejaVu Sans" w:cs="DejaVu Sans"/>
          <w:i/>
          <w:lang w:val="en-US" w:eastAsia="en-US" w:bidi="en-US"/>
        </w:rPr>
        <w:t>British Journal of Pharmacology</w:t>
      </w:r>
      <w:r>
        <w:rPr>
          <w:rFonts w:ascii="Liberation Serif" w:hAnsi="Liberation Serif" w:eastAsia="DejaVu Sans" w:cs="DejaVu Sans"/>
          <w:lang w:val="en-US" w:eastAsia="en-US" w:bidi="en-US"/>
        </w:rPr>
        <w:t>, 123(8), 1707-1715.</w:t>
      </w:r>
    </w:p>
  </w:comment>
  <w:comment w:id="184" w:author="Krista Chen" w:date="2020-04-06T13:22:00Z" w:initials="KC">
    <w:p>
      <w:r>
        <w:rPr>
          <w:rFonts w:ascii="Liberation Serif" w:hAnsi="Liberation Serif" w:eastAsia="DejaVu Sans" w:cs="DejaVu Sans"/>
          <w:lang w:val="en-US" w:eastAsia="en-US" w:bidi="en-US"/>
        </w:rPr>
        <w:t>Grottick, A., Corrigall, W., &amp; Higgins, G. (2001). Activation of 5-HT2C receptors reduces the locomotor and rewarding effects of nicotine. </w:t>
      </w:r>
      <w:r>
        <w:rPr>
          <w:rFonts w:ascii="Liberation Serif" w:hAnsi="Liberation Serif" w:eastAsia="DejaVu Sans" w:cs="DejaVu Sans"/>
          <w:i/>
          <w:iCs/>
          <w:color w:val="333333"/>
          <w:lang w:val="en-US" w:eastAsia="en-US" w:bidi="en-US"/>
        </w:rPr>
        <w:t>Psychopharmacology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157</w:t>
      </w:r>
      <w:r>
        <w:rPr>
          <w:rFonts w:ascii="Liberation Serif" w:hAnsi="Liberation Serif" w:eastAsia="DejaVu Sans" w:cs="DejaVu Sans"/>
          <w:lang w:val="en-US" w:eastAsia="en-US" w:bidi="en-US"/>
        </w:rPr>
        <w:t xml:space="preserve">(3), 292–298. </w:t>
      </w:r>
    </w:p>
    <w:p>
      <w:r>
        <w:rPr>
          <w:rFonts w:ascii="Liberation Serif" w:hAnsi="Liberation Serif" w:eastAsia="DejaVu Sans" w:cs="DejaVu Sans"/>
          <w:lang w:val="en-US" w:eastAsia="en-US" w:bidi="en-US"/>
        </w:rPr>
      </w:r>
    </w:p>
  </w:comment>
  <w:comment w:id="185" w:author="Krista Chen" w:date="2020-04-06T13:29:00Z" w:initials="KC">
    <w:p>
      <w:r>
        <w:rPr>
          <w:rFonts w:ascii="Liberation Serif" w:hAnsi="Liberation Serif" w:eastAsia="DejaVu Sans" w:cs="DejaVu Sans"/>
          <w:lang w:val="en-US" w:eastAsia="en-US" w:bidi="en-US"/>
        </w:rPr>
        <w:t>Rocha, B. A., Goulding, E. H., Odell, L. E., Mead, A. N., Coufal, N. G., Parsons, L. H., &amp; Tecott, L. H. (2002). Enhanced Locomotor, Reinforcing, and Neurochemical Effects of Cocaine in Serotonin 5-Hydroxytryptamine 2C Receptor Mutant Mice. </w:t>
      </w:r>
      <w:r>
        <w:rPr>
          <w:rFonts w:ascii="Liberation Serif" w:hAnsi="Liberation Serif" w:eastAsia="DejaVu Sans" w:cs="DejaVu Sans"/>
          <w:i/>
          <w:iCs/>
          <w:color w:val="333333"/>
          <w:lang w:val="en-US" w:eastAsia="en-US" w:bidi="en-US"/>
        </w:rPr>
        <w:t>The Journal of Neuroscience</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22</w:t>
      </w:r>
      <w:r>
        <w:rPr>
          <w:rFonts w:ascii="Liberation Serif" w:hAnsi="Liberation Serif" w:eastAsia="DejaVu Sans" w:cs="DejaVu Sans"/>
          <w:lang w:val="en-US" w:eastAsia="en-US" w:bidi="en-US"/>
        </w:rPr>
        <w:t>(22), 10039–10045.</w:t>
      </w:r>
    </w:p>
    <w:p>
      <w:r>
        <w:rPr>
          <w:rFonts w:ascii="Liberation Serif" w:hAnsi="Liberation Serif" w:eastAsia="DejaVu Sans" w:cs="DejaVu Sans"/>
          <w:lang w:val="en-US" w:eastAsia="en-US" w:bidi="en-US"/>
        </w:rPr>
      </w:r>
    </w:p>
  </w:comment>
  <w:comment w:id="186" w:author="Krista Chen" w:date="2020-04-06T13:31:00Z" w:initials="KC">
    <w:p>
      <w:r>
        <w:rPr>
          <w:rFonts w:ascii="Liberation Serif" w:hAnsi="Liberation Serif" w:eastAsia="DejaVu Sans" w:cs="DejaVu Sans"/>
          <w:lang w:val="en-US" w:eastAsia="en-US" w:bidi="en-US"/>
        </w:rPr>
        <w:t>Chou-Green, J. M., Holscher, T. D., Dallman, M. F., &amp; Akana, S. F. (2003). Compulsive behavior in the 5-HT2C receptor knockout mouse. </w:t>
      </w:r>
      <w:r>
        <w:rPr>
          <w:rFonts w:ascii="Liberation Serif" w:hAnsi="Liberation Serif" w:eastAsia="DejaVu Sans" w:cs="DejaVu Sans"/>
          <w:i/>
          <w:iCs/>
          <w:color w:val="333333"/>
          <w:lang w:val="en-US" w:eastAsia="en-US" w:bidi="en-US"/>
        </w:rPr>
        <w:t>Physiology &amp; Behavior</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78</w:t>
      </w:r>
      <w:r>
        <w:rPr>
          <w:rFonts w:ascii="Liberation Serif" w:hAnsi="Liberation Serif" w:eastAsia="DejaVu Sans" w:cs="DejaVu Sans"/>
          <w:lang w:val="en-US" w:eastAsia="en-US" w:bidi="en-US"/>
        </w:rPr>
        <w:t>(4-5), 641–649.</w:t>
      </w:r>
    </w:p>
    <w:p>
      <w:r>
        <w:rPr>
          <w:rFonts w:ascii="Liberation Serif" w:hAnsi="Liberation Serif" w:eastAsia="DejaVu Sans" w:cs="DejaVu Sans"/>
          <w:lang w:val="en-US" w:eastAsia="en-US" w:bidi="en-US"/>
        </w:rPr>
      </w:r>
    </w:p>
  </w:comment>
  <w:comment w:id="187" w:author="Krista Chen" w:date="2020-04-06T14:47:00Z" w:initials="KC">
    <w:p>
      <w:r>
        <w:rPr>
          <w:rFonts w:ascii="Liberation Serif" w:hAnsi="Liberation Serif" w:eastAsia="DejaVu Sans" w:cs="DejaVu Sans"/>
          <w:lang w:val="en-US" w:eastAsia="en-US" w:bidi="en-US"/>
        </w:rPr>
        <w:t>Kahn, R. S., Wetzler, S., Asnis, G. M., Kling, M. A., Suckow, R. F., &amp; Praag, H. M. V. (1990). Effects ofm-chlorophenylpiperazine in normal subjects: a dose-response study. </w:t>
      </w:r>
      <w:r>
        <w:rPr>
          <w:rFonts w:ascii="Liberation Serif" w:hAnsi="Liberation Serif" w:eastAsia="DejaVu Sans" w:cs="DejaVu Sans"/>
          <w:i/>
          <w:iCs/>
          <w:color w:val="333333"/>
          <w:lang w:val="en-US" w:eastAsia="en-US" w:bidi="en-US"/>
        </w:rPr>
        <w:t>Psychopharmacology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100</w:t>
      </w:r>
      <w:r>
        <w:rPr>
          <w:rFonts w:ascii="Liberation Serif" w:hAnsi="Liberation Serif" w:eastAsia="DejaVu Sans" w:cs="DejaVu Sans"/>
          <w:lang w:val="en-US" w:eastAsia="en-US" w:bidi="en-US"/>
        </w:rPr>
        <w:t>(3), 339–344.</w:t>
      </w:r>
    </w:p>
    <w:p>
      <w:r>
        <w:rPr>
          <w:rFonts w:ascii="Liberation Serif" w:hAnsi="Liberation Serif" w:eastAsia="DejaVu Sans" w:cs="DejaVu Sans"/>
          <w:lang w:val="en-US" w:eastAsia="en-US" w:bidi="en-US"/>
        </w:rPr>
      </w:r>
    </w:p>
  </w:comment>
  <w:comment w:id="188" w:author="Krista Chen" w:date="2020-04-06T14:51:00Z" w:initials="KC">
    <w:p>
      <w:r>
        <w:rPr>
          <w:rFonts w:ascii="Liberation Serif" w:hAnsi="Liberation Serif" w:eastAsia="DejaVu Sans" w:cs="DejaVu Sans"/>
          <w:lang w:val="en-US" w:eastAsia="en-US" w:bidi="en-US"/>
        </w:rPr>
        <w:t>Benjamin, D., Lal, H., &amp; Meyerson, L. R. (1990). The effects of 5-HT1B characterizing agents in the mouse elevated plus-maze. </w:t>
      </w:r>
      <w:r>
        <w:rPr>
          <w:rFonts w:ascii="Liberation Serif" w:hAnsi="Liberation Serif" w:eastAsia="DejaVu Sans" w:cs="DejaVu Sans"/>
          <w:i/>
          <w:iCs/>
          <w:color w:val="333333"/>
          <w:lang w:val="en-US" w:eastAsia="en-US" w:bidi="en-US"/>
        </w:rPr>
        <w:t>Life Sciences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47</w:t>
      </w:r>
      <w:r>
        <w:rPr>
          <w:rFonts w:ascii="Liberation Serif" w:hAnsi="Liberation Serif" w:eastAsia="DejaVu Sans" w:cs="DejaVu Sans"/>
          <w:lang w:val="en-US" w:eastAsia="en-US" w:bidi="en-US"/>
        </w:rPr>
        <w:t xml:space="preserve">(3), 195–203. </w:t>
      </w:r>
    </w:p>
    <w:p>
      <w:r>
        <w:rPr>
          <w:rFonts w:ascii="Liberation Serif" w:hAnsi="Liberation Serif" w:eastAsia="DejaVu Sans" w:cs="DejaVu Sans"/>
          <w:lang w:val="en-US" w:eastAsia="en-US" w:bidi="en-US"/>
        </w:rPr>
      </w:r>
    </w:p>
  </w:comment>
  <w:comment w:id="189" w:author="Krista Chen" w:date="2020-04-06T14:50:00Z" w:initials="KC">
    <w:p>
      <w:r>
        <w:rPr>
          <w:rFonts w:ascii="Liberation Serif" w:hAnsi="Liberation Serif" w:eastAsia="DejaVu Sans" w:cs="DejaVu Sans"/>
          <w:lang w:val="en-US" w:eastAsia="en-US" w:bidi="en-US"/>
        </w:rPr>
        <w:t xml:space="preserve">Li, Q., et al. (2012). Anxiolytic effects of 5-HT1A receptors and anxiogenic effects of 5-HT2C receptors in the amygdala of mice. </w:t>
      </w:r>
      <w:r>
        <w:rPr>
          <w:rFonts w:ascii="Liberation Serif" w:hAnsi="Liberation Serif" w:eastAsia="DejaVu Sans" w:cs="DejaVu Sans"/>
          <w:i/>
          <w:lang w:val="en-US" w:eastAsia="en-US" w:bidi="en-US"/>
        </w:rPr>
        <w:t xml:space="preserve">Neuropharmacology, </w:t>
      </w:r>
      <w:r>
        <w:rPr>
          <w:rFonts w:ascii="Liberation Serif" w:hAnsi="Liberation Serif" w:eastAsia="DejaVu Sans" w:cs="DejaVu Sans"/>
          <w:lang w:val="en-US" w:eastAsia="en-US" w:bidi="en-US"/>
        </w:rPr>
        <w:t>62(1): 474-484.</w:t>
      </w:r>
    </w:p>
  </w:comment>
  <w:comment w:id="190" w:author="Chang, Steve" w:date="2020-05-08T17:53:00Z" w:initials="CS">
    <w:p>
      <w:r>
        <w:rPr>
          <w:rFonts w:ascii="Liberation Serif" w:hAnsi="Liberation Serif" w:eastAsia="DejaVu Sans" w:cs="DejaVu Sans"/>
          <w:lang w:val="en-US" w:eastAsia="en-US" w:bidi="en-US"/>
        </w:rPr>
        <w:t>unclear</w:t>
      </w:r>
    </w:p>
  </w:comment>
  <w:comment w:id="191" w:author="Krista Chen" w:date="2020-04-06T14:48:00Z" w:initials="KC">
    <w:p>
      <w:r>
        <w:rPr>
          <w:rFonts w:ascii="Liberation Serif" w:hAnsi="Liberation Serif" w:eastAsia="DejaVu Sans" w:cs="DejaVu Sans"/>
          <w:lang w:val="en-US" w:eastAsia="en-US" w:bidi="en-US"/>
        </w:rPr>
        <w:t xml:space="preserve">Heisler, L. K., et al. (2007). Serotonin 5-HT(2C) receptors regulate anxiety-like behavior. </w:t>
      </w:r>
      <w:r>
        <w:rPr>
          <w:rFonts w:ascii="Liberation Serif" w:hAnsi="Liberation Serif" w:eastAsia="DejaVu Sans" w:cs="DejaVu Sans"/>
          <w:i/>
          <w:lang w:val="en-US" w:eastAsia="en-US" w:bidi="en-US"/>
        </w:rPr>
        <w:t>Genes, Brain and Behavior,</w:t>
      </w:r>
      <w:r>
        <w:rPr>
          <w:rFonts w:ascii="Liberation Serif" w:hAnsi="Liberation Serif" w:eastAsia="DejaVu Sans" w:cs="DejaVu Sans"/>
          <w:lang w:val="en-US" w:eastAsia="en-US" w:bidi="en-US"/>
        </w:rPr>
        <w:t xml:space="preserve"> 6(5): 491-496.</w:t>
      </w:r>
    </w:p>
  </w:comment>
  <w:comment w:id="192" w:author="Cameron Martel" w:date="2020-05-07T19:55:00Z" w:initials="CM">
    <w:p>
      <w:r>
        <w:rPr>
          <w:rFonts w:ascii="Liberation Serif" w:hAnsi="Liberation Serif" w:eastAsia="DejaVu Sans" w:cs="DejaVu Sans"/>
          <w:lang w:val="en-US" w:eastAsia="en-US" w:bidi="en-US"/>
        </w:rPr>
        <w:t>934 with topic</w:t>
      </w:r>
    </w:p>
  </w:comment>
  <w:comment w:id="193" w:author="Krista Chen" w:date="2020-04-06T15:30:00Z" w:initials="KC">
    <w:p>
      <w:r>
        <w:rPr>
          <w:rFonts w:ascii="Liberation Serif" w:hAnsi="Liberation Serif" w:eastAsia="DejaVu Sans" w:cs="DejaVu Sans"/>
          <w:lang w:val="en-US" w:eastAsia="en-US" w:bidi="en-US"/>
        </w:rPr>
        <w:t>Giordano, J., &amp; Rogers, L. V. (1989). Peripherally administered serotonin 5-HT3 receptor antagonists reduce inflammatory pain in rats. </w:t>
      </w:r>
      <w:r>
        <w:rPr>
          <w:rFonts w:ascii="Liberation Serif" w:hAnsi="Liberation Serif" w:eastAsia="DejaVu Sans" w:cs="DejaVu Sans"/>
          <w:i/>
          <w:iCs/>
          <w:color w:val="333333"/>
          <w:lang w:val="en-US" w:eastAsia="en-US" w:bidi="en-US"/>
        </w:rPr>
        <w:t>European Journal of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170</w:t>
      </w:r>
      <w:r>
        <w:rPr>
          <w:rFonts w:ascii="Liberation Serif" w:hAnsi="Liberation Serif" w:eastAsia="DejaVu Sans" w:cs="DejaVu Sans"/>
          <w:lang w:val="en-US" w:eastAsia="en-US" w:bidi="en-US"/>
        </w:rPr>
        <w:t>(1-2), 83–86.</w:t>
      </w:r>
    </w:p>
    <w:p>
      <w:r>
        <w:rPr>
          <w:rFonts w:ascii="Liberation Serif" w:hAnsi="Liberation Serif" w:eastAsia="DejaVu Sans" w:cs="DejaVu Sans"/>
          <w:lang w:val="en-US" w:eastAsia="en-US" w:bidi="en-US"/>
        </w:rPr>
      </w:r>
    </w:p>
  </w:comment>
  <w:comment w:id="194" w:author="Krista Chen" w:date="2020-04-06T15:29:00Z" w:initials="KC">
    <w:p>
      <w:r>
        <w:rPr>
          <w:rFonts w:ascii="Liberation Serif" w:hAnsi="Liberation Serif" w:eastAsia="DejaVu Sans" w:cs="DejaVu Sans"/>
          <w:lang w:val="en-US" w:eastAsia="en-US" w:bidi="en-US"/>
        </w:rPr>
        <w:t>Camilleri, Mayer, Drossman, Heath, Dukes, Mcsorley, … Northcutt. (1999). Improvement in pain and bowel function in female irritable bowel patients with alosetron, a 5-HT3 receptor antagonist. </w:t>
      </w:r>
      <w:r>
        <w:rPr>
          <w:rFonts w:ascii="Liberation Serif" w:hAnsi="Liberation Serif" w:eastAsia="DejaVu Sans" w:cs="DejaVu Sans"/>
          <w:i/>
          <w:iCs/>
          <w:color w:val="333333"/>
          <w:lang w:val="en-US" w:eastAsia="en-US" w:bidi="en-US"/>
        </w:rPr>
        <w:t>Alimentary Pharmacology and Therapeutics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13</w:t>
      </w:r>
      <w:r>
        <w:rPr>
          <w:rFonts w:ascii="Liberation Serif" w:hAnsi="Liberation Serif" w:eastAsia="DejaVu Sans" w:cs="DejaVu Sans"/>
          <w:lang w:val="en-US" w:eastAsia="en-US" w:bidi="en-US"/>
        </w:rPr>
        <w:t xml:space="preserve">(9), 1149–1159. </w:t>
      </w:r>
    </w:p>
    <w:p>
      <w:r>
        <w:rPr>
          <w:rFonts w:ascii="Liberation Serif" w:hAnsi="Liberation Serif" w:eastAsia="DejaVu Sans" w:cs="DejaVu Sans"/>
          <w:lang w:val="en-US" w:eastAsia="en-US" w:bidi="en-US"/>
        </w:rPr>
      </w:r>
    </w:p>
  </w:comment>
  <w:comment w:id="195" w:author="Krista Chen" w:date="2020-04-06T15:31:00Z" w:initials="KC">
    <w:p>
      <w:r>
        <w:rPr>
          <w:rFonts w:ascii="Liberation Serif" w:hAnsi="Liberation Serif" w:eastAsia="DejaVu Sans" w:cs="DejaVu Sans"/>
          <w:lang w:val="en-US" w:eastAsia="en-US" w:bidi="en-US"/>
        </w:rPr>
        <w:t>Leeser, J., &amp; Lip, H. (1991). Prevention of Postoperative Nausea and Vomiting Using Ondansetron, a New, Selective, 5-HT3 Receptor Antagonist. </w:t>
      </w:r>
      <w:r>
        <w:rPr>
          <w:rFonts w:ascii="Liberation Serif" w:hAnsi="Liberation Serif" w:eastAsia="DejaVu Sans" w:cs="DejaVu Sans"/>
          <w:i/>
          <w:iCs/>
          <w:color w:val="333333"/>
          <w:lang w:val="en-US" w:eastAsia="en-US" w:bidi="en-US"/>
        </w:rPr>
        <w:t>Anesthesia &amp; Analgesia</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72</w:t>
      </w:r>
      <w:r>
        <w:rPr>
          <w:rFonts w:ascii="Liberation Serif" w:hAnsi="Liberation Serif" w:eastAsia="DejaVu Sans" w:cs="DejaVu Sans"/>
          <w:lang w:val="en-US" w:eastAsia="en-US" w:bidi="en-US"/>
        </w:rPr>
        <w:t xml:space="preserve">(6). </w:t>
      </w:r>
    </w:p>
    <w:p>
      <w:r>
        <w:rPr>
          <w:rFonts w:ascii="Liberation Serif" w:hAnsi="Liberation Serif" w:eastAsia="DejaVu Sans" w:cs="DejaVu Sans"/>
          <w:lang w:val="en-US" w:eastAsia="en-US" w:bidi="en-US"/>
        </w:rPr>
      </w:r>
    </w:p>
  </w:comment>
  <w:comment w:id="196" w:author="Krista Chen" w:date="2020-04-06T15:32:00Z" w:initials="KC">
    <w:p>
      <w:r>
        <w:rPr>
          <w:rFonts w:ascii="Liberation Serif" w:hAnsi="Liberation Serif" w:eastAsia="DejaVu Sans" w:cs="DejaVu Sans"/>
          <w:lang w:val="en-US" w:eastAsia="en-US" w:bidi="en-US"/>
        </w:rPr>
        <w:t xml:space="preserve">Scuderi, P. </w:t>
      </w:r>
      <w:r>
        <w:rPr>
          <w:rFonts w:ascii="Liberation Serif" w:hAnsi="Liberation Serif" w:eastAsia="DejaVu Sans" w:cs="DejaVu Sans"/>
          <w:i/>
          <w:lang w:val="en-US" w:eastAsia="en-US" w:bidi="en-US"/>
        </w:rPr>
        <w:t>et al.</w:t>
      </w:r>
      <w:r>
        <w:rPr>
          <w:rFonts w:ascii="Liberation Serif" w:hAnsi="Liberation Serif" w:eastAsia="DejaVu Sans" w:cs="DejaVu Sans"/>
          <w:lang w:val="en-US" w:eastAsia="en-US" w:bidi="en-US"/>
        </w:rPr>
        <w:t xml:space="preserve"> (1992). Treatment of postoperative nausea and vomiting after outpatient surgery with the 5-HT3 antagonist ondansetron. </w:t>
      </w:r>
      <w:r>
        <w:rPr>
          <w:rFonts w:ascii="Liberation Serif" w:hAnsi="Liberation Serif" w:eastAsia="DejaVu Sans" w:cs="DejaVu Sans"/>
          <w:i/>
          <w:lang w:val="en-US" w:eastAsia="en-US" w:bidi="en-US"/>
        </w:rPr>
        <w:t>Anesthesiology,</w:t>
      </w:r>
      <w:r>
        <w:rPr>
          <w:rFonts w:ascii="Liberation Serif" w:hAnsi="Liberation Serif" w:eastAsia="DejaVu Sans" w:cs="DejaVu Sans"/>
          <w:lang w:val="en-US" w:eastAsia="en-US" w:bidi="en-US"/>
        </w:rPr>
        <w:t xml:space="preserve"> 78(1): 15-20.</w:t>
      </w:r>
    </w:p>
  </w:comment>
  <w:comment w:id="197" w:author="Chang, Steve" w:date="2020-05-08T17:55:00Z" w:initials="CS">
    <w:p>
      <w:r>
        <w:rPr>
          <w:rFonts w:ascii="Liberation Serif" w:hAnsi="Liberation Serif" w:eastAsia="DejaVu Sans" w:cs="DejaVu Sans"/>
          <w:lang w:val="en-US" w:eastAsia="en-US" w:bidi="en-US"/>
        </w:rPr>
        <w:t>At some point up, we use CNS</w:t>
      </w:r>
    </w:p>
  </w:comment>
  <w:comment w:id="198" w:author="Krista Chen" w:date="2020-04-06T15:27:00Z" w:initials="KC">
    <w:p>
      <w:r>
        <w:rPr>
          <w:rFonts w:ascii="Liberation Serif" w:hAnsi="Liberation Serif" w:eastAsia="DejaVu Sans" w:cs="DejaVu Sans"/>
          <w:lang w:val="en-US" w:eastAsia="en-US" w:bidi="en-US"/>
        </w:rPr>
        <w:t>Gan, T.J. (2005). Selective Serotonin 5-HT3 Receptor Antagonists for Postoperative Nausea and Vomiting. CNS Drugs 19(3), 225–238.</w:t>
      </w:r>
    </w:p>
    <w:p>
      <w:r>
        <w:rPr>
          <w:rFonts w:ascii="Liberation Serif" w:hAnsi="Liberation Serif" w:eastAsia="DejaVu Sans" w:cs="DejaVu Sans"/>
          <w:lang w:val="en-US" w:eastAsia="en-US" w:bidi="en-US"/>
        </w:rPr>
      </w:r>
    </w:p>
  </w:comment>
  <w:comment w:id="199" w:author="Krista Chen" w:date="2020-04-06T15:34:00Z" w:initials="KC">
    <w:p>
      <w:r>
        <w:rPr>
          <w:rFonts w:ascii="Liberation Serif" w:hAnsi="Liberation Serif" w:eastAsia="DejaVu Sans" w:cs="DejaVu Sans"/>
          <w:lang w:val="en-US" w:eastAsia="en-US" w:bidi="en-US"/>
        </w:rPr>
        <w:t>Arcioni, R., Rocca, M. D., Romanò, S., Romano, R., Pietropaoli, P., &amp; Gasparetto, A. (2002). Ondansetron Inhibits the Analgesic Effects of Tramadol: A Possible 5-HT3 Spinal Receptor Involvement in Acute Pain in Humans. </w:t>
      </w:r>
      <w:r>
        <w:rPr>
          <w:rFonts w:ascii="Liberation Serif" w:hAnsi="Liberation Serif" w:eastAsia="DejaVu Sans" w:cs="DejaVu Sans"/>
          <w:i/>
          <w:iCs/>
          <w:color w:val="333333"/>
          <w:lang w:val="en-US" w:eastAsia="en-US" w:bidi="en-US"/>
        </w:rPr>
        <w:t>Anesthesia &amp; Analgesia</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94</w:t>
      </w:r>
      <w:r>
        <w:rPr>
          <w:rFonts w:ascii="Liberation Serif" w:hAnsi="Liberation Serif" w:eastAsia="DejaVu Sans" w:cs="DejaVu Sans"/>
          <w:lang w:val="en-US" w:eastAsia="en-US" w:bidi="en-US"/>
        </w:rPr>
        <w:t>(6), 1553–1557.</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200" w:author="Cameron Martel" w:date="2020-05-07T19:56:00Z" w:initials="CM">
    <w:p>
      <w:r>
        <w:rPr>
          <w:rFonts w:ascii="Liberation Serif" w:hAnsi="Liberation Serif" w:eastAsia="DejaVu Sans" w:cs="DejaVu Sans"/>
          <w:lang w:val="en-US" w:eastAsia="en-US" w:bidi="en-US"/>
        </w:rPr>
        <w:t>422 with topic</w:t>
      </w:r>
    </w:p>
  </w:comment>
  <w:comment w:id="201" w:author="Krista Chen" w:date="2020-04-06T22:09:00Z" w:initials="KC">
    <w:p>
      <w:r>
        <w:rPr>
          <w:rFonts w:ascii="Liberation Serif" w:hAnsi="Liberation Serif" w:eastAsia="DejaVu Sans" w:cs="DejaVu Sans"/>
          <w:lang w:val="en-US" w:eastAsia="en-US" w:bidi="en-US"/>
        </w:rPr>
        <w:t xml:space="preserve">Meneses, A. &amp; Hong, E. (2017). Effects of 5-HT4 Receptor Agonists and Antagonists in Learning. </w:t>
      </w:r>
      <w:r>
        <w:rPr>
          <w:rFonts w:ascii="Liberation Serif" w:hAnsi="Liberation Serif" w:eastAsia="DejaVu Sans" w:cs="DejaVu Sans"/>
          <w:i/>
          <w:lang w:val="en-US" w:eastAsia="en-US" w:bidi="en-US"/>
        </w:rPr>
        <w:t>Pharmacology Biochemistry and Behavior,</w:t>
      </w:r>
      <w:r>
        <w:rPr>
          <w:rFonts w:ascii="Liberation Serif" w:hAnsi="Liberation Serif" w:eastAsia="DejaVu Sans" w:cs="DejaVu Sans"/>
          <w:lang w:val="en-US" w:eastAsia="en-US" w:bidi="en-US"/>
        </w:rPr>
        <w:t xml:space="preserve"> 56(3): 347-351.</w:t>
      </w:r>
    </w:p>
  </w:comment>
  <w:comment w:id="202" w:author="Krista Chen" w:date="2020-04-06T22:06:00Z" w:initials="KC">
    <w:p>
      <w:r>
        <w:rPr>
          <w:rFonts w:ascii="Liberation Serif" w:hAnsi="Liberation Serif" w:eastAsia="DejaVu Sans" w:cs="DejaVu Sans"/>
          <w:lang w:val="en-US" w:eastAsia="en-US" w:bidi="en-US"/>
        </w:rPr>
        <w:t xml:space="preserve">Marchetti, E., et al. (2000). Differential modulation of the 5-HT4 receptor agonists and antagonist on rat learning and memory. </w:t>
      </w:r>
      <w:r>
        <w:rPr>
          <w:rFonts w:ascii="Liberation Serif" w:hAnsi="Liberation Serif" w:eastAsia="DejaVu Sans" w:cs="DejaVu Sans"/>
          <w:i/>
          <w:lang w:val="en-US" w:eastAsia="en-US" w:bidi="en-US"/>
        </w:rPr>
        <w:t>Neuropharmacology,</w:t>
      </w:r>
      <w:r>
        <w:rPr>
          <w:rFonts w:ascii="Liberation Serif" w:hAnsi="Liberation Serif" w:eastAsia="DejaVu Sans" w:cs="DejaVu Sans"/>
          <w:lang w:val="en-US" w:eastAsia="en-US" w:bidi="en-US"/>
        </w:rPr>
        <w:t xml:space="preserve"> 39(11): 2017-2027.</w:t>
      </w:r>
    </w:p>
  </w:comment>
  <w:comment w:id="203" w:author="Krista Chen" w:date="2020-04-06T22:05:00Z" w:initials="KC">
    <w:p>
      <w:r>
        <w:rPr>
          <w:rFonts w:ascii="Liberation Serif" w:hAnsi="Liberation Serif" w:eastAsia="DejaVu Sans" w:cs="DejaVu Sans"/>
          <w:lang w:val="en-US" w:eastAsia="en-US" w:bidi="en-US"/>
        </w:rPr>
        <w:t xml:space="preserve">Mohler, E. G., et al. (2007). VRX-03011, a novel 5-HT4 agonist, enhances memory and hippocampal acetylcholine efflux. </w:t>
      </w:r>
      <w:r>
        <w:rPr>
          <w:rFonts w:ascii="Liberation Serif" w:hAnsi="Liberation Serif" w:eastAsia="DejaVu Sans" w:cs="DejaVu Sans"/>
          <w:i/>
          <w:lang w:val="en-US" w:eastAsia="en-US" w:bidi="en-US"/>
        </w:rPr>
        <w:t xml:space="preserve">Neuropharmacology, </w:t>
      </w:r>
      <w:r>
        <w:rPr>
          <w:rFonts w:ascii="Liberation Serif" w:hAnsi="Liberation Serif" w:eastAsia="DejaVu Sans" w:cs="DejaVu Sans"/>
          <w:lang w:val="en-US" w:eastAsia="en-US" w:bidi="en-US"/>
        </w:rPr>
        <w:t>53(4): 563-573.</w:t>
      </w:r>
    </w:p>
  </w:comment>
  <w:comment w:id="204" w:author="Krista Chen" w:date="2020-04-06T22:02:00Z" w:initials="KC">
    <w:p>
      <w:r>
        <w:rPr>
          <w:rFonts w:ascii="Liberation Serif" w:hAnsi="Liberation Serif" w:eastAsia="DejaVu Sans" w:cs="DejaVu Sans"/>
          <w:lang w:val="en-US" w:eastAsia="en-US" w:bidi="en-US"/>
        </w:rPr>
        <w:t xml:space="preserve">Hagena, H. and D. Manahan-Vaughan (2017). The serotonergic 5-HT4 receptor: A unique modulator of hippocampal synaptic information processing and cognition. </w:t>
      </w:r>
      <w:r>
        <w:rPr>
          <w:rFonts w:ascii="Liberation Serif" w:hAnsi="Liberation Serif" w:eastAsia="DejaVu Sans" w:cs="DejaVu Sans"/>
          <w:i/>
          <w:lang w:val="en-US" w:eastAsia="en-US" w:bidi="en-US"/>
        </w:rPr>
        <w:t>Neurobiology of Learning and Memory</w:t>
      </w:r>
      <w:r>
        <w:rPr>
          <w:rFonts w:ascii="Liberation Serif" w:hAnsi="Liberation Serif" w:eastAsia="DejaVu Sans" w:cs="DejaVu Sans"/>
          <w:lang w:val="en-US" w:eastAsia="en-US" w:bidi="en-US"/>
        </w:rPr>
        <w:t>, 138: 145-153.</w:t>
      </w:r>
    </w:p>
  </w:comment>
  <w:comment w:id="205" w:author="Krista Chen" w:date="2020-04-06T22:07:00Z" w:initials="KC">
    <w:p>
      <w:r>
        <w:rPr>
          <w:rFonts w:ascii="Liberation Serif" w:hAnsi="Liberation Serif" w:eastAsia="DejaVu Sans" w:cs="DejaVu Sans"/>
          <w:lang w:val="en-US" w:eastAsia="en-US" w:bidi="en-US"/>
        </w:rPr>
        <w:t xml:space="preserve">Matsumoto, M., et al. (2001). Evidence for involvement of central 5-HT(4) receptors in cholinergic function associated with cognitive processes: behavioral, electrophysiological, and neurochemical studies. </w:t>
      </w:r>
      <w:r>
        <w:rPr>
          <w:rFonts w:ascii="Liberation Serif" w:hAnsi="Liberation Serif" w:eastAsia="DejaVu Sans" w:cs="DejaVu Sans"/>
          <w:i/>
          <w:lang w:val="en-US" w:eastAsia="en-US" w:bidi="en-US"/>
        </w:rPr>
        <w:t>Journal of Pharmacology and Experimental Therapeutics,</w:t>
      </w:r>
      <w:r>
        <w:rPr>
          <w:rFonts w:ascii="Liberation Serif" w:hAnsi="Liberation Serif" w:eastAsia="DejaVu Sans" w:cs="DejaVu Sans"/>
          <w:lang w:val="en-US" w:eastAsia="en-US" w:bidi="en-US"/>
        </w:rPr>
        <w:t xml:space="preserve"> 296(3): 676-682.</w:t>
      </w:r>
    </w:p>
  </w:comment>
  <w:comment w:id="206" w:author="Krista Chen" w:date="2020-04-06T22:12:00Z" w:initials="KC">
    <w:p>
      <w:r>
        <w:rPr>
          <w:rFonts w:ascii="Liberation Serif" w:hAnsi="Liberation Serif" w:eastAsia="DejaVu Sans" w:cs="DejaVu Sans"/>
          <w:lang w:val="en-US" w:eastAsia="en-US" w:bidi="en-US"/>
        </w:rPr>
        <w:t>King, M., Marsden, C., &amp; Fone, K. (2008). A role for the 5-HT1A, 5-HT4 and 5-HT6 receptors in learning and memory. </w:t>
      </w:r>
      <w:r>
        <w:rPr>
          <w:rFonts w:ascii="Liberation Serif" w:hAnsi="Liberation Serif" w:eastAsia="DejaVu Sans" w:cs="DejaVu Sans"/>
          <w:i/>
          <w:iCs/>
          <w:color w:val="333333"/>
          <w:lang w:val="en-US" w:eastAsia="en-US" w:bidi="en-US"/>
        </w:rPr>
        <w:t>Trends in Pharmacological Sciences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29</w:t>
      </w:r>
      <w:r>
        <w:rPr>
          <w:rFonts w:ascii="Liberation Serif" w:hAnsi="Liberation Serif" w:eastAsia="DejaVu Sans" w:cs="DejaVu Sans"/>
          <w:lang w:val="en-US" w:eastAsia="en-US" w:bidi="en-US"/>
        </w:rPr>
        <w:t xml:space="preserve">(9), 482–492. </w:t>
      </w:r>
    </w:p>
  </w:comment>
  <w:comment w:id="207" w:author="Krista Chen" w:date="2020-04-06T22:01:00Z" w:initials="KC">
    <w:p>
      <w:r>
        <w:rPr>
          <w:rFonts w:ascii="Liberation Serif" w:hAnsi="Liberation Serif" w:eastAsia="DejaVu Sans" w:cs="DejaVu Sans"/>
          <w:lang w:val="en-US" w:eastAsia="en-US" w:bidi="en-US"/>
        </w:rPr>
        <w:t xml:space="preserve">Cho, S. and Y. Hu (2007). Activation of 5-HT4 receptors inhibits secretion of beta-amyloid peptides and increases neuronal survival. </w:t>
      </w:r>
      <w:r>
        <w:rPr>
          <w:rFonts w:ascii="Liberation Serif" w:hAnsi="Liberation Serif" w:eastAsia="DejaVu Sans" w:cs="DejaVu Sans"/>
          <w:i/>
          <w:lang w:val="en-US" w:eastAsia="en-US" w:bidi="en-US"/>
        </w:rPr>
        <w:t>Experimental Neurology</w:t>
      </w:r>
      <w:r>
        <w:rPr>
          <w:rFonts w:ascii="Liberation Serif" w:hAnsi="Liberation Serif" w:eastAsia="DejaVu Sans" w:cs="DejaVu Sans"/>
          <w:lang w:val="en-US" w:eastAsia="en-US" w:bidi="en-US"/>
        </w:rPr>
        <w:t>, 203(1): 274-278.</w:t>
      </w:r>
    </w:p>
  </w:comment>
  <w:comment w:id="208" w:author="Krista Chen" w:date="2020-04-06T16:16:00Z" w:initials="KC">
    <w:p>
      <w:r>
        <w:rPr>
          <w:rFonts w:ascii="Liberation Serif" w:hAnsi="Liberation Serif" w:eastAsia="DejaVu Sans" w:cs="DejaVu Sans"/>
          <w:lang w:val="en-US" w:eastAsia="en-US" w:bidi="en-US"/>
        </w:rPr>
        <w:t xml:space="preserve">Mine, Y., Yoshikawa, T., Oku, S., Nagai, R., Yoshida, N., Hosoki, K. (1997). Comparison of Effect of Mosapride Citrate and Existing 5-HT4 Receptor Agonists on Gastrointestinal MotilityIn Vivo and In Vitro. </w:t>
      </w:r>
      <w:r>
        <w:rPr>
          <w:rFonts w:ascii="Liberation Serif" w:hAnsi="Liberation Serif" w:eastAsia="DejaVu Sans" w:cs="DejaVu Sans"/>
          <w:i/>
          <w:lang w:val="en-US" w:eastAsia="en-US" w:bidi="en-US"/>
        </w:rPr>
        <w:t>Jounral of Pharmacology and Experimental Therapeutics,</w:t>
      </w:r>
      <w:r>
        <w:rPr>
          <w:rFonts w:ascii="Liberation Serif" w:hAnsi="Liberation Serif" w:eastAsia="DejaVu Sans" w:cs="DejaVu Sans"/>
          <w:lang w:val="en-US" w:eastAsia="en-US" w:bidi="en-US"/>
        </w:rPr>
        <w:t xml:space="preserve"> 283(3), 1000-1008.</w:t>
      </w:r>
    </w:p>
  </w:comment>
  <w:comment w:id="209" w:author="Krista Chen" w:date="2020-04-06T16:16:00Z" w:initials="KC">
    <w:p>
      <w:r>
        <w:rPr>
          <w:rFonts w:ascii="Liberation Serif" w:hAnsi="Liberation Serif" w:eastAsia="DejaVu Sans" w:cs="DejaVu Sans"/>
          <w:lang w:val="en-US" w:eastAsia="en-US" w:bidi="en-US"/>
        </w:rPr>
        <w:t>Taniyama, K., Makimoto, N., Furuichi, A., Sakurai-Yamashita, Y., Nagase, Y., Kaibara, M., &amp; Kanematsu, T. (2000). Functions of peripheral 5-hydroxytryptamine receptors, especially 5-hydroxytryptamine 4 receptor, in gastrointestinal motility. </w:t>
      </w:r>
      <w:r>
        <w:rPr>
          <w:rFonts w:ascii="Liberation Serif" w:hAnsi="Liberation Serif" w:eastAsia="DejaVu Sans" w:cs="DejaVu Sans"/>
          <w:i/>
          <w:iCs/>
          <w:color w:val="333333"/>
          <w:lang w:val="en-US" w:eastAsia="en-US" w:bidi="en-US"/>
        </w:rPr>
        <w:t>Journal of Gastroenterology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35</w:t>
      </w:r>
      <w:r>
        <w:rPr>
          <w:rFonts w:ascii="Liberation Serif" w:hAnsi="Liberation Serif" w:eastAsia="DejaVu Sans" w:cs="DejaVu Sans"/>
          <w:lang w:val="en-US" w:eastAsia="en-US" w:bidi="en-US"/>
        </w:rPr>
        <w:t>(8), 575–582.</w:t>
      </w:r>
    </w:p>
    <w:p>
      <w:r>
        <w:rPr>
          <w:rFonts w:ascii="Liberation Serif" w:hAnsi="Liberation Serif" w:eastAsia="DejaVu Sans" w:cs="DejaVu Sans"/>
          <w:lang w:val="en-US" w:eastAsia="en-US" w:bidi="en-US"/>
        </w:rPr>
      </w:r>
    </w:p>
  </w:comment>
  <w:comment w:id="210" w:author="Krista Chen" w:date="2020-04-06T16:15:00Z" w:initials="KC">
    <w:p>
      <w:r>
        <w:rPr>
          <w:rFonts w:ascii="Liberation Serif" w:hAnsi="Liberation Serif" w:eastAsia="DejaVu Sans" w:cs="DejaVu Sans"/>
          <w:lang w:val="en-US" w:eastAsia="en-US" w:bidi="en-US"/>
        </w:rPr>
        <w:t>Degen, L., Matzinger, D., Merz, M., Appel-Dingemanse, S., Osborne, S., Luchinger, S., … Beglinger, C. (2001). Tegaserod, a 5-HT4 receptor partial agonist, accelerates gastric emptying and gastrointestinal transit in healthy male subjects. </w:t>
      </w:r>
      <w:r>
        <w:rPr>
          <w:rFonts w:ascii="Liberation Serif" w:hAnsi="Liberation Serif" w:eastAsia="DejaVu Sans" w:cs="DejaVu Sans"/>
          <w:i/>
          <w:iCs/>
          <w:color w:val="333333"/>
          <w:lang w:val="en-US" w:eastAsia="en-US" w:bidi="en-US"/>
        </w:rPr>
        <w:t>Alimentary Pharmacology and Therapeutics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15</w:t>
      </w:r>
      <w:r>
        <w:rPr>
          <w:rFonts w:ascii="Liberation Serif" w:hAnsi="Liberation Serif" w:eastAsia="DejaVu Sans" w:cs="DejaVu Sans"/>
          <w:lang w:val="en-US" w:eastAsia="en-US" w:bidi="en-US"/>
        </w:rPr>
        <w:t xml:space="preserve">(11), 1745–1751. </w:t>
      </w:r>
    </w:p>
    <w:p>
      <w:r>
        <w:rPr>
          <w:rFonts w:ascii="Liberation Serif" w:hAnsi="Liberation Serif" w:eastAsia="DejaVu Sans" w:cs="DejaVu Sans"/>
          <w:lang w:val="en-US" w:eastAsia="en-US" w:bidi="en-US"/>
        </w:rPr>
      </w:r>
    </w:p>
  </w:comment>
  <w:comment w:id="211" w:author="Krista Chen" w:date="2020-04-06T16:16:00Z" w:initials="KC">
    <w:p>
      <w:r>
        <w:rPr>
          <w:rFonts w:ascii="Liberation Serif" w:hAnsi="Liberation Serif" w:eastAsia="DejaVu Sans" w:cs="DejaVu Sans"/>
          <w:lang w:val="en-US" w:eastAsia="en-US" w:bidi="en-US"/>
        </w:rPr>
        <w:t>Muller-Lissner, S. A., Fumagalli, I., Bardhan, K. D., Pace, F., Pecher, E., Nault, B., &amp; Ruegg, P. (2001). Tegaserod, a 5-HT4 receptor partial agonist, relieves symptoms in irritable bowel syndrome patients with abdominal pain, bloating and constipation. </w:t>
      </w:r>
      <w:r>
        <w:rPr>
          <w:rFonts w:ascii="Liberation Serif" w:hAnsi="Liberation Serif" w:eastAsia="DejaVu Sans" w:cs="DejaVu Sans"/>
          <w:i/>
          <w:iCs/>
          <w:color w:val="333333"/>
          <w:lang w:val="en-US" w:eastAsia="en-US" w:bidi="en-US"/>
        </w:rPr>
        <w:t>Alimentary Pharmacology and Therapeutics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15</w:t>
      </w:r>
      <w:r>
        <w:rPr>
          <w:rFonts w:ascii="Liberation Serif" w:hAnsi="Liberation Serif" w:eastAsia="DejaVu Sans" w:cs="DejaVu Sans"/>
          <w:lang w:val="en-US" w:eastAsia="en-US" w:bidi="en-US"/>
        </w:rPr>
        <w:t xml:space="preserve">(10), 1655–1666. </w:t>
      </w:r>
    </w:p>
    <w:p>
      <w:r>
        <w:rPr>
          <w:rFonts w:ascii="Liberation Serif" w:hAnsi="Liberation Serif" w:eastAsia="DejaVu Sans" w:cs="DejaVu Sans"/>
          <w:lang w:val="en-US" w:eastAsia="en-US" w:bidi="en-US"/>
        </w:rPr>
      </w:r>
    </w:p>
  </w:comment>
  <w:comment w:id="212" w:author="Cameron Martel" w:date="2020-05-07T19:57:00Z" w:initials="CM">
    <w:p>
      <w:r>
        <w:rPr>
          <w:rFonts w:ascii="Liberation Serif" w:hAnsi="Liberation Serif" w:eastAsia="DejaVu Sans" w:cs="DejaVu Sans"/>
          <w:lang w:val="en-US" w:eastAsia="en-US" w:bidi="en-US"/>
        </w:rPr>
        <w:t>5</w:t>
      </w:r>
    </w:p>
  </w:comment>
  <w:comment w:id="213" w:author="Chang, Steve" w:date="2020-05-08T18:01:00Z" w:initials="CS">
    <w:p>
      <w:r>
        <w:rPr>
          <w:rFonts w:ascii="Liberation Serif" w:hAnsi="Liberation Serif" w:eastAsia="DejaVu Sans" w:cs="DejaVu Sans"/>
          <w:lang w:val="en-US" w:eastAsia="en-US" w:bidi="en-US"/>
        </w:rPr>
        <w:t>What about non-human primates? Is it not found in primates or just in humans?</w:t>
      </w:r>
    </w:p>
  </w:comment>
  <w:comment w:id="214" w:author="Krista Chen" w:date="2020-04-06T22:23:00Z" w:initials="KC">
    <w:p>
      <w:r>
        <w:rPr>
          <w:rFonts w:ascii="Liberation Serif" w:hAnsi="Liberation Serif" w:eastAsia="DejaVu Sans" w:cs="DejaVu Sans"/>
          <w:lang w:val="en-US" w:eastAsia="en-US" w:bidi="en-US"/>
        </w:rPr>
        <w:t xml:space="preserve">Gonzalez, R., et al. (2013). Role of 5-HT5A receptors in the consolidation of memory. </w:t>
      </w:r>
      <w:r>
        <w:rPr>
          <w:rFonts w:ascii="Liberation Serif" w:hAnsi="Liberation Serif" w:eastAsia="DejaVu Sans" w:cs="DejaVu Sans"/>
          <w:i/>
          <w:lang w:val="en-US" w:eastAsia="en-US" w:bidi="en-US"/>
        </w:rPr>
        <w:t>Behavioral Brain Research</w:t>
      </w:r>
      <w:r>
        <w:rPr>
          <w:rFonts w:ascii="Liberation Serif" w:hAnsi="Liberation Serif" w:eastAsia="DejaVu Sans" w:cs="DejaVu Sans"/>
          <w:lang w:val="en-US" w:eastAsia="en-US" w:bidi="en-US"/>
        </w:rPr>
        <w:t>, 252: 246-251.</w:t>
      </w:r>
    </w:p>
  </w:comment>
  <w:comment w:id="215" w:author="Krista Chen" w:date="2020-04-06T23:37:00Z" w:initials="KC">
    <w:p>
      <w:r>
        <w:rPr>
          <w:rFonts w:ascii="Liberation Serif" w:hAnsi="Liberation Serif" w:eastAsia="DejaVu Sans" w:cs="DejaVu Sans"/>
          <w:lang w:val="en-US" w:eastAsia="en-US" w:bidi="en-US"/>
        </w:rPr>
        <w:t xml:space="preserve">Yamazaki, M., et al. (2015). Novel 5-HT5A receptor antagonists ameliorate scopolamine-induced working memory deficit in mice and reference memory impairment in aged rats. </w:t>
      </w:r>
      <w:r>
        <w:rPr>
          <w:rFonts w:ascii="Liberation Serif" w:hAnsi="Liberation Serif" w:eastAsia="DejaVu Sans" w:cs="DejaVu Sans"/>
          <w:i/>
          <w:lang w:val="en-US" w:eastAsia="en-US" w:bidi="en-US"/>
        </w:rPr>
        <w:t>Journal of Pharmacological Sciences</w:t>
      </w:r>
      <w:r>
        <w:rPr>
          <w:rFonts w:ascii="Liberation Serif" w:hAnsi="Liberation Serif" w:eastAsia="DejaVu Sans" w:cs="DejaVu Sans"/>
          <w:lang w:val="en-US" w:eastAsia="en-US" w:bidi="en-US"/>
        </w:rPr>
        <w:t>, 127(3): 362-369.</w:t>
      </w:r>
    </w:p>
  </w:comment>
  <w:comment w:id="216" w:author="Krista Chen" w:date="2020-04-06T23:37:00Z" w:initials="KC">
    <w:p>
      <w:r>
        <w:rPr>
          <w:rFonts w:ascii="Liberation Serif" w:hAnsi="Liberation Serif" w:eastAsia="DejaVu Sans" w:cs="DejaVu Sans"/>
          <w:lang w:val="en-US" w:eastAsia="en-US" w:bidi="en-US"/>
        </w:rPr>
        <w:t xml:space="preserve">Yamazaki, M., et al. (2018). Functional mechanism of ASP5736, a selective serotonin 5-HT5A receptor antagonist with potential utility for the treatment of cognitive dysfunction in schizophrenia. </w:t>
      </w:r>
      <w:r>
        <w:rPr>
          <w:rFonts w:ascii="Liberation Serif" w:hAnsi="Liberation Serif" w:eastAsia="DejaVu Sans" w:cs="DejaVu Sans"/>
          <w:i/>
          <w:lang w:val="en-US" w:eastAsia="en-US" w:bidi="en-US"/>
        </w:rPr>
        <w:t>European Neuropsychopharmacology,</w:t>
      </w:r>
      <w:r>
        <w:rPr>
          <w:rFonts w:ascii="Liberation Serif" w:hAnsi="Liberation Serif" w:eastAsia="DejaVu Sans" w:cs="DejaVu Sans"/>
          <w:lang w:val="en-US" w:eastAsia="en-US" w:bidi="en-US"/>
        </w:rPr>
        <w:t xml:space="preserve"> 28(5): 620-629.</w:t>
      </w:r>
    </w:p>
  </w:comment>
  <w:comment w:id="217" w:author="Krista Chen" w:date="2020-04-06T23:38:00Z" w:initials="KC">
    <w:p>
      <w:r>
        <w:rPr>
          <w:rFonts w:ascii="Liberation Serif" w:hAnsi="Liberation Serif" w:eastAsia="DejaVu Sans" w:cs="DejaVu Sans"/>
          <w:lang w:val="en-US" w:eastAsia="en-US" w:bidi="en-US"/>
        </w:rPr>
        <w:t xml:space="preserve">Aparicio-Nava, L., et al. (2019). Effects of 5-HT5A receptor blockade on amnesia or forgetting. </w:t>
      </w:r>
      <w:r>
        <w:rPr>
          <w:rFonts w:ascii="Liberation Serif" w:hAnsi="Liberation Serif" w:eastAsia="DejaVu Sans" w:cs="DejaVu Sans"/>
          <w:i/>
          <w:lang w:val="en-US" w:eastAsia="en-US" w:bidi="en-US"/>
        </w:rPr>
        <w:t>Behavioral Brain Research</w:t>
      </w:r>
      <w:r>
        <w:rPr>
          <w:rFonts w:ascii="Liberation Serif" w:hAnsi="Liberation Serif" w:eastAsia="DejaVu Sans" w:cs="DejaVu Sans"/>
          <w:lang w:val="en-US" w:eastAsia="en-US" w:bidi="en-US"/>
        </w:rPr>
        <w:t>, 357-358: 98-103.</w:t>
      </w:r>
    </w:p>
  </w:comment>
  <w:comment w:id="218" w:author="Cameron Martel" w:date="2020-05-07T19:58:00Z" w:initials="CM">
    <w:p>
      <w:r>
        <w:rPr>
          <w:rFonts w:ascii="Liberation Serif" w:hAnsi="Liberation Serif" w:eastAsia="DejaVu Sans" w:cs="DejaVu Sans"/>
          <w:lang w:val="en-US" w:eastAsia="en-US" w:bidi="en-US"/>
        </w:rPr>
        <w:t>354 topic</w:t>
      </w:r>
    </w:p>
  </w:comment>
  <w:comment w:id="219" w:author="Chang, Steve" w:date="2020-05-08T18:06:00Z" w:initials="CS">
    <w:p>
      <w:r>
        <w:rPr>
          <w:rFonts w:ascii="Liberation Serif" w:hAnsi="Liberation Serif" w:eastAsia="DejaVu Sans" w:cs="DejaVu Sans"/>
          <w:lang w:val="en-US" w:eastAsia="en-US" w:bidi="en-US"/>
        </w:rPr>
        <w:t>What results are being referred to here?</w:t>
      </w:r>
    </w:p>
  </w:comment>
  <w:comment w:id="220" w:author="Krista Chen" w:date="2020-04-07T13:51:00Z" w:initials="KC">
    <w:p>
      <w:r>
        <w:rPr>
          <w:rFonts w:ascii="Liberation Serif" w:hAnsi="Liberation Serif" w:eastAsia="DejaVu Sans" w:cs="DejaVu Sans"/>
          <w:lang w:val="en-US" w:eastAsia="en-US" w:bidi="en-US"/>
        </w:rPr>
        <w:t>Russell, M., &amp; Dias, R. (2002). Memories are Made of This (Perhaps): A Review of Serotonin 5-HT6 Receptor Ligands and Their Biological Functions. </w:t>
      </w:r>
      <w:r>
        <w:rPr>
          <w:rFonts w:ascii="Liberation Serif" w:hAnsi="Liberation Serif" w:eastAsia="DejaVu Sans" w:cs="DejaVu Sans"/>
          <w:i/>
          <w:iCs/>
          <w:color w:val="333333"/>
          <w:lang w:val="en-US" w:eastAsia="en-US" w:bidi="en-US"/>
        </w:rPr>
        <w:t>Current Topics in Medicinal Chemistry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w:t>
      </w:r>
      <w:r>
        <w:rPr>
          <w:rFonts w:ascii="Liberation Serif" w:hAnsi="Liberation Serif" w:eastAsia="DejaVu Sans" w:cs="DejaVu Sans"/>
          <w:lang w:val="en-US" w:eastAsia="en-US" w:bidi="en-US"/>
        </w:rPr>
        <w:t xml:space="preserve">(6), 643–654. </w:t>
      </w:r>
    </w:p>
    <w:p>
      <w:r>
        <w:rPr>
          <w:rFonts w:ascii="Liberation Serif" w:hAnsi="Liberation Serif" w:eastAsia="DejaVu Sans" w:cs="DejaVu Sans"/>
          <w:lang w:val="en-US" w:eastAsia="en-US" w:bidi="en-US"/>
        </w:rPr>
      </w:r>
    </w:p>
  </w:comment>
  <w:comment w:id="221" w:author="Krista Chen" w:date="2020-04-07T13:46:00Z" w:initials="KC">
    <w:p>
      <w:r>
        <w:rPr>
          <w:rFonts w:ascii="Liberation Serif" w:hAnsi="Liberation Serif" w:eastAsia="DejaVu Sans" w:cs="DejaVu Sans"/>
          <w:lang w:val="en-US" w:eastAsia="en-US" w:bidi="en-US"/>
        </w:rPr>
        <w:t xml:space="preserve">Mitchell, E. S. and J. F. Neumaier (2005). 5-HT6 receptors: a novel target for cognitive enhancement. </w:t>
      </w:r>
      <w:r>
        <w:rPr>
          <w:rFonts w:ascii="Liberation Serif" w:hAnsi="Liberation Serif" w:eastAsia="DejaVu Sans" w:cs="DejaVu Sans"/>
          <w:i/>
          <w:lang w:val="en-US" w:eastAsia="en-US" w:bidi="en-US"/>
        </w:rPr>
        <w:t>Pharmacology &amp; Therapeutics</w:t>
      </w:r>
      <w:r>
        <w:rPr>
          <w:rFonts w:ascii="Liberation Serif" w:hAnsi="Liberation Serif" w:eastAsia="DejaVu Sans" w:cs="DejaVu Sans"/>
          <w:lang w:val="en-US" w:eastAsia="en-US" w:bidi="en-US"/>
        </w:rPr>
        <w:t>, 108(3): 320-333.</w:t>
      </w:r>
    </w:p>
  </w:comment>
  <w:comment w:id="222" w:author="Krista Chen" w:date="2020-04-07T13:45:00Z" w:initials="KC">
    <w:p>
      <w:r>
        <w:rPr>
          <w:rFonts w:ascii="Liberation Serif" w:hAnsi="Liberation Serif" w:eastAsia="DejaVu Sans" w:cs="DejaVu Sans"/>
          <w:lang w:val="en-US" w:eastAsia="en-US" w:bidi="en-US"/>
        </w:rPr>
        <w:t>King, M., Marsden, C., &amp; Fone, K. (2008). A role for the 5-HT1A, 5-HT4 and 5-HT6 receptors in learning and memory. </w:t>
      </w:r>
      <w:r>
        <w:rPr>
          <w:rFonts w:ascii="Liberation Serif" w:hAnsi="Liberation Serif" w:eastAsia="DejaVu Sans" w:cs="DejaVu Sans"/>
          <w:i/>
          <w:iCs/>
          <w:color w:val="333333"/>
          <w:lang w:val="en-US" w:eastAsia="en-US" w:bidi="en-US"/>
        </w:rPr>
        <w:t>Trends in Pharmacological Sciences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29</w:t>
      </w:r>
      <w:r>
        <w:rPr>
          <w:rFonts w:ascii="Liberation Serif" w:hAnsi="Liberation Serif" w:eastAsia="DejaVu Sans" w:cs="DejaVu Sans"/>
          <w:lang w:val="en-US" w:eastAsia="en-US" w:bidi="en-US"/>
        </w:rPr>
        <w:t>(9), 482–492.</w:t>
      </w:r>
    </w:p>
  </w:comment>
  <w:comment w:id="223" w:author="Krista Chen" w:date="2020-04-07T13:47:00Z" w:initials="KC">
    <w:p>
      <w:r>
        <w:rPr>
          <w:rFonts w:ascii="Liberation Serif" w:hAnsi="Liberation Serif" w:eastAsia="DejaVu Sans" w:cs="DejaVu Sans"/>
          <w:lang w:val="en-US" w:eastAsia="en-US" w:bidi="en-US"/>
        </w:rPr>
        <w:t xml:space="preserve">Upton, N., et al. (2008). 5-HT6 receptor antagonists as novel cognitive enhancing agents for Alzheimer's disease. </w:t>
      </w:r>
      <w:r>
        <w:rPr>
          <w:rFonts w:ascii="Liberation Serif" w:hAnsi="Liberation Serif" w:eastAsia="DejaVu Sans" w:cs="DejaVu Sans"/>
          <w:i/>
          <w:lang w:val="en-US" w:eastAsia="en-US" w:bidi="en-US"/>
        </w:rPr>
        <w:t>Neurotherapeutics</w:t>
      </w:r>
      <w:r>
        <w:rPr>
          <w:rFonts w:ascii="Liberation Serif" w:hAnsi="Liberation Serif" w:eastAsia="DejaVu Sans" w:cs="DejaVu Sans"/>
          <w:lang w:val="en-US" w:eastAsia="en-US" w:bidi="en-US"/>
        </w:rPr>
        <w:t>,</w:t>
      </w:r>
      <w:r>
        <w:rPr>
          <w:rFonts w:ascii="Liberation Serif" w:hAnsi="Liberation Serif" w:eastAsia="DejaVu Sans" w:cs="DejaVu Sans"/>
          <w:i/>
          <w:lang w:val="en-US" w:eastAsia="en-US" w:bidi="en-US"/>
        </w:rPr>
        <w:t xml:space="preserve"> </w:t>
      </w:r>
      <w:r>
        <w:rPr>
          <w:rFonts w:ascii="Liberation Serif" w:hAnsi="Liberation Serif" w:eastAsia="DejaVu Sans" w:cs="DejaVu Sans"/>
          <w:lang w:val="en-US" w:eastAsia="en-US" w:bidi="en-US"/>
        </w:rPr>
        <w:t>5(3): 458-469.</w:t>
      </w:r>
    </w:p>
  </w:comment>
  <w:comment w:id="224" w:author="Krista Chen" w:date="2020-04-07T13:50:00Z" w:initials="KC">
    <w:p>
      <w:r>
        <w:rPr>
          <w:rFonts w:ascii="Liberation Serif" w:hAnsi="Liberation Serif" w:eastAsia="DejaVu Sans" w:cs="DejaVu Sans"/>
          <w:lang w:val="en-US" w:eastAsia="en-US" w:bidi="en-US"/>
        </w:rPr>
        <w:t>Woods, S., Clarke, N., Layfield, R., &amp; Fone, K. (2012). 5-HT6 receptor agonists and antagonists enhance learning and memory in a conditioned emotion response paradigm by modulation of cholinergic and glutamatergic mechanisms. </w:t>
      </w:r>
      <w:r>
        <w:rPr>
          <w:rFonts w:ascii="Liberation Serif" w:hAnsi="Liberation Serif" w:eastAsia="DejaVu Sans" w:cs="DejaVu Sans"/>
          <w:i/>
          <w:iCs/>
          <w:color w:val="333333"/>
          <w:lang w:val="en-US" w:eastAsia="en-US" w:bidi="en-US"/>
        </w:rPr>
        <w:t>British Journal of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167</w:t>
      </w:r>
      <w:r>
        <w:rPr>
          <w:rFonts w:ascii="Liberation Serif" w:hAnsi="Liberation Serif" w:eastAsia="DejaVu Sans" w:cs="DejaVu Sans"/>
          <w:lang w:val="en-US" w:eastAsia="en-US" w:bidi="en-US"/>
        </w:rPr>
        <w:t>(2), 436–449.</w:t>
      </w:r>
    </w:p>
    <w:p>
      <w:r>
        <w:rPr>
          <w:rFonts w:ascii="Liberation Serif" w:hAnsi="Liberation Serif" w:eastAsia="DejaVu Sans" w:cs="DejaVu Sans"/>
          <w:lang w:val="en-US" w:eastAsia="en-US" w:bidi="en-US"/>
        </w:rPr>
      </w:r>
    </w:p>
  </w:comment>
  <w:comment w:id="225" w:author="Krista Chen" w:date="2020-04-07T13:52:00Z" w:initials="KC">
    <w:p>
      <w:r>
        <w:rPr>
          <w:rFonts w:ascii="Liberation Serif" w:hAnsi="Liberation Serif" w:eastAsia="DejaVu Sans" w:cs="DejaVu Sans"/>
          <w:lang w:val="en-US" w:eastAsia="en-US" w:bidi="en-US"/>
        </w:rPr>
        <w:t>Maher-Edwards, G., Zvartau-Hind, M., Hunter, A. J., Gold, M., Hopton, G., Jacobs, G., … Williams, P. (2010). Double-Blind, Controlled Phase II Study of a 5-HT6 Receptor Antagonist, SB-742457, in Alzheimers Disease. </w:t>
      </w:r>
      <w:r>
        <w:rPr>
          <w:rFonts w:ascii="Liberation Serif" w:hAnsi="Liberation Serif" w:eastAsia="DejaVu Sans" w:cs="DejaVu Sans"/>
          <w:i/>
          <w:iCs/>
          <w:color w:val="333333"/>
          <w:lang w:val="en-US" w:eastAsia="en-US" w:bidi="en-US"/>
        </w:rPr>
        <w:t>Current Alzheimer Research</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999</w:t>
      </w:r>
      <w:r>
        <w:rPr>
          <w:rFonts w:ascii="Liberation Serif" w:hAnsi="Liberation Serif" w:eastAsia="DejaVu Sans" w:cs="DejaVu Sans"/>
          <w:lang w:val="en-US" w:eastAsia="en-US" w:bidi="en-US"/>
        </w:rPr>
        <w:t xml:space="preserve">(999), 1–12. </w:t>
      </w:r>
    </w:p>
    <w:p>
      <w:r>
        <w:rPr>
          <w:rFonts w:ascii="Liberation Serif" w:hAnsi="Liberation Serif" w:eastAsia="DejaVu Sans" w:cs="DejaVu Sans"/>
          <w:lang w:val="en-US" w:eastAsia="en-US" w:bidi="en-US"/>
        </w:rPr>
      </w:r>
    </w:p>
  </w:comment>
  <w:comment w:id="226" w:author="Krista Chen" w:date="2020-04-07T13:52:00Z" w:initials="KC">
    <w:p>
      <w:r>
        <w:rPr>
          <w:rFonts w:ascii="Liberation Serif" w:hAnsi="Liberation Serif" w:eastAsia="DejaVu Sans" w:cs="DejaVu Sans"/>
          <w:lang w:val="en-US" w:eastAsia="en-US" w:bidi="en-US"/>
        </w:rPr>
        <w:t xml:space="preserve">Codony, X., Vela, J.M., &amp; Ramirez, M.J. (2011). 5-HT(6) receptor and cognition. </w:t>
      </w:r>
      <w:r>
        <w:rPr>
          <w:rFonts w:ascii="Liberation Serif" w:hAnsi="Liberation Serif" w:eastAsia="DejaVu Sans" w:cs="DejaVu Sans"/>
          <w:i/>
          <w:lang w:val="en-US" w:eastAsia="en-US" w:bidi="en-US"/>
        </w:rPr>
        <w:t>Current Opinions in Pharmacology</w:t>
      </w:r>
      <w:r>
        <w:rPr>
          <w:rFonts w:ascii="Liberation Serif" w:hAnsi="Liberation Serif" w:eastAsia="DejaVu Sans" w:cs="DejaVu Sans"/>
          <w:lang w:val="en-US" w:eastAsia="en-US" w:bidi="en-US"/>
        </w:rPr>
        <w:t>, 11(1), 94-100.</w:t>
      </w:r>
    </w:p>
  </w:comment>
  <w:comment w:id="227" w:author="Krista Chen" w:date="2020-04-07T13:49:00Z" w:initials="KC">
    <w:p>
      <w:r>
        <w:rPr>
          <w:rFonts w:ascii="Liberation Serif" w:hAnsi="Liberation Serif" w:eastAsia="DejaVu Sans" w:cs="DejaVu Sans"/>
          <w:lang w:val="en-US" w:eastAsia="en-US" w:bidi="en-US"/>
        </w:rPr>
        <w:t xml:space="preserve">Andrews, M., et al. (2018). 5HT6 Antagonists in the Treatment of Alzheimer's Dementia: Current Progress. </w:t>
      </w:r>
      <w:r>
        <w:rPr>
          <w:rFonts w:ascii="Liberation Serif" w:hAnsi="Liberation Serif" w:eastAsia="DejaVu Sans" w:cs="DejaVu Sans"/>
          <w:i/>
          <w:lang w:val="en-US" w:eastAsia="en-US" w:bidi="en-US"/>
        </w:rPr>
        <w:t>Neurology and Therapy</w:t>
      </w:r>
      <w:r>
        <w:rPr>
          <w:rFonts w:ascii="Liberation Serif" w:hAnsi="Liberation Serif" w:eastAsia="DejaVu Sans" w:cs="DejaVu Sans"/>
          <w:lang w:val="en-US" w:eastAsia="en-US" w:bidi="en-US"/>
        </w:rPr>
        <w:t>, 7(1): 51-58.</w:t>
      </w:r>
    </w:p>
  </w:comment>
  <w:comment w:id="228" w:author="Krista Chen" w:date="2020-04-07T14:30:00Z" w:initials="KC">
    <w:p>
      <w:r>
        <w:rPr>
          <w:rFonts w:ascii="Liberation Serif" w:hAnsi="Liberation Serif" w:eastAsia="DejaVu Sans" w:cs="DejaVu Sans"/>
          <w:lang w:val="en-US" w:eastAsia="en-US" w:bidi="en-US"/>
        </w:rPr>
        <w:t xml:space="preserve">Pouzet, B., Didriksen, M.,  &amp; Arnt, J. (2002). Effects of the 5-HT6 receptor antagonist, SB-271046, in animal models for schizophrenia. </w:t>
      </w:r>
      <w:r>
        <w:rPr>
          <w:rFonts w:ascii="Liberation Serif" w:hAnsi="Liberation Serif" w:eastAsia="DejaVu Sans" w:cs="DejaVu Sans"/>
          <w:i/>
          <w:lang w:val="en-US" w:eastAsia="en-US" w:bidi="en-US"/>
        </w:rPr>
        <w:t>Pharmacology Biochemistry and Behavior</w:t>
      </w:r>
      <w:r>
        <w:rPr>
          <w:rFonts w:ascii="Liberation Serif" w:hAnsi="Liberation Serif" w:eastAsia="DejaVu Sans" w:cs="DejaVu Sans"/>
          <w:lang w:val="en-US" w:eastAsia="en-US" w:bidi="en-US"/>
        </w:rPr>
        <w:t xml:space="preserve"> 71(4): 635-643.</w:t>
      </w:r>
    </w:p>
  </w:comment>
  <w:comment w:id="229" w:author="Krista Chen" w:date="2020-04-07T14:31:00Z" w:initials="KC">
    <w:p>
      <w:r>
        <w:rPr>
          <w:rFonts w:ascii="Liberation Serif" w:hAnsi="Liberation Serif" w:eastAsia="DejaVu Sans" w:cs="DejaVu Sans"/>
          <w:lang w:val="en-US" w:eastAsia="en-US" w:bidi="en-US"/>
        </w:rPr>
        <w:t>Gravius, A., Laszy, J., Pietraszek, M., Sághy, K., Nagel, J., Chambon, C., … Gyertyán, I. (2011). Effects of 5-HT6 antagonists, Ro-4368554 and SB-258585, in tests used for the detection of cognitive enhancement and antipsychotic-like activity. </w:t>
      </w:r>
      <w:r>
        <w:rPr>
          <w:rFonts w:ascii="Liberation Serif" w:hAnsi="Liberation Serif" w:eastAsia="DejaVu Sans" w:cs="DejaVu Sans"/>
          <w:i/>
          <w:iCs/>
          <w:color w:val="333333"/>
          <w:lang w:val="en-US" w:eastAsia="en-US" w:bidi="en-US"/>
        </w:rPr>
        <w:t>Behavioural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22</w:t>
      </w:r>
      <w:r>
        <w:rPr>
          <w:rFonts w:ascii="Liberation Serif" w:hAnsi="Liberation Serif" w:eastAsia="DejaVu Sans" w:cs="DejaVu Sans"/>
          <w:lang w:val="en-US" w:eastAsia="en-US" w:bidi="en-US"/>
        </w:rPr>
        <w:t xml:space="preserve">(2), 122–135. </w:t>
      </w:r>
    </w:p>
    <w:p>
      <w:r>
        <w:rPr>
          <w:rFonts w:ascii="Liberation Serif" w:hAnsi="Liberation Serif" w:eastAsia="DejaVu Sans" w:cs="DejaVu Sans"/>
          <w:lang w:val="en-US" w:eastAsia="en-US" w:bidi="en-US"/>
        </w:rPr>
      </w:r>
    </w:p>
  </w:comment>
  <w:comment w:id="230" w:author="Krista Chen" w:date="2020-04-07T14:32:00Z" w:initials="KC">
    <w:p>
      <w:r>
        <w:rPr>
          <w:rFonts w:ascii="Liberation Serif" w:hAnsi="Liberation Serif" w:eastAsia="DejaVu Sans" w:cs="DejaVu Sans"/>
          <w:lang w:val="en-US" w:eastAsia="en-US" w:bidi="en-US"/>
        </w:rPr>
        <w:t>Meffre, J., Chaumont‐Dubel, S., Cour, C. M. L., Loiseau, F., Watson, D. J. G., Dekeyne, A., … Marin, P. (2012). 5‐HT 6 receptor recruitment of mTOR as a mechanism for perturbed cognition in schizophrenia. </w:t>
      </w:r>
      <w:r>
        <w:rPr>
          <w:rFonts w:ascii="Liberation Serif" w:hAnsi="Liberation Serif" w:eastAsia="DejaVu Sans" w:cs="DejaVu Sans"/>
          <w:i/>
          <w:iCs/>
          <w:color w:val="333333"/>
          <w:lang w:val="en-US" w:eastAsia="en-US" w:bidi="en-US"/>
        </w:rPr>
        <w:t>EMBO Molecular Medicine</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4</w:t>
      </w:r>
      <w:r>
        <w:rPr>
          <w:rFonts w:ascii="Liberation Serif" w:hAnsi="Liberation Serif" w:eastAsia="DejaVu Sans" w:cs="DejaVu Sans"/>
          <w:lang w:val="en-US" w:eastAsia="en-US" w:bidi="en-US"/>
        </w:rPr>
        <w:t xml:space="preserve">(10), 1043–1056. </w:t>
      </w:r>
    </w:p>
    <w:p>
      <w:r>
        <w:rPr>
          <w:rFonts w:ascii="Liberation Serif" w:hAnsi="Liberation Serif" w:eastAsia="DejaVu Sans" w:cs="DejaVu Sans"/>
          <w:lang w:val="en-US" w:eastAsia="en-US" w:bidi="en-US"/>
        </w:rPr>
      </w:r>
    </w:p>
  </w:comment>
  <w:comment w:id="231" w:author="Krista Chen" w:date="2020-04-07T14:32:00Z" w:initials="KC">
    <w:p>
      <w:r>
        <w:rPr>
          <w:rFonts w:ascii="Liberation Serif" w:hAnsi="Liberation Serif" w:eastAsia="DejaVu Sans" w:cs="DejaVu Sans"/>
          <w:lang w:val="en-US" w:eastAsia="en-US" w:bidi="en-US"/>
        </w:rPr>
        <w:t>Arnt, J., &amp; Olsen, C. K. (2011). 5-HT6 Receptor Ligands and their Antipsychotic Potential. </w:t>
      </w:r>
      <w:r>
        <w:rPr>
          <w:rFonts w:ascii="Liberation Serif" w:hAnsi="Liberation Serif" w:eastAsia="DejaVu Sans" w:cs="DejaVu Sans"/>
          <w:i/>
          <w:iCs/>
          <w:color w:val="333333"/>
          <w:lang w:val="en-US" w:eastAsia="en-US" w:bidi="en-US"/>
        </w:rPr>
        <w:t>International Review of Neurobiology International Review of Neurobiology Volume 96</w:t>
      </w:r>
      <w:r>
        <w:rPr>
          <w:rFonts w:ascii="Liberation Serif" w:hAnsi="Liberation Serif" w:eastAsia="DejaVu Sans" w:cs="DejaVu Sans"/>
          <w:lang w:val="en-US" w:eastAsia="en-US" w:bidi="en-US"/>
        </w:rPr>
        <w:t xml:space="preserve">, 141–161. </w:t>
      </w:r>
    </w:p>
    <w:p>
      <w:r>
        <w:rPr>
          <w:rFonts w:ascii="Liberation Serif" w:hAnsi="Liberation Serif" w:eastAsia="DejaVu Sans" w:cs="DejaVu Sans"/>
          <w:lang w:val="en-US" w:eastAsia="en-US" w:bidi="en-US"/>
        </w:rPr>
      </w:r>
    </w:p>
  </w:comment>
  <w:comment w:id="232" w:author="Krista Chen" w:date="2020-04-06T23:57:00Z" w:initials="KC">
    <w:p>
      <w:r>
        <w:rPr>
          <w:rFonts w:ascii="Liberation Serif" w:hAnsi="Liberation Serif" w:eastAsia="DejaVu Sans" w:cs="DejaVu Sans"/>
          <w:lang w:val="en-US" w:eastAsia="en-US" w:bidi="en-US"/>
        </w:rPr>
        <w:t xml:space="preserve">Holenz, J., et al. (2006). Medicinal chemistry strategies to 5-HT6 receptor ligands as potential cognitive enhancers and antiobesity agents. </w:t>
      </w:r>
      <w:r>
        <w:rPr>
          <w:rFonts w:ascii="Liberation Serif" w:hAnsi="Liberation Serif" w:eastAsia="DejaVu Sans" w:cs="DejaVu Sans"/>
          <w:i/>
          <w:lang w:val="en-US" w:eastAsia="en-US" w:bidi="en-US"/>
        </w:rPr>
        <w:t>Drug Discovery Today</w:t>
      </w:r>
      <w:r>
        <w:rPr>
          <w:rFonts w:ascii="Liberation Serif" w:hAnsi="Liberation Serif" w:eastAsia="DejaVu Sans" w:cs="DejaVu Sans"/>
          <w:lang w:val="en-US" w:eastAsia="en-US" w:bidi="en-US"/>
        </w:rPr>
        <w:t>, 11(7-8): 283-299.</w:t>
      </w:r>
    </w:p>
  </w:comment>
  <w:comment w:id="233" w:author="Krista Chen" w:date="2020-04-06T23:56:00Z" w:initials="KC">
    <w:p>
      <w:r>
        <w:rPr>
          <w:rFonts w:ascii="Liberation Serif" w:hAnsi="Liberation Serif" w:eastAsia="DejaVu Sans" w:cs="DejaVu Sans"/>
          <w:lang w:val="en-US" w:eastAsia="en-US" w:bidi="en-US"/>
        </w:rPr>
        <w:t xml:space="preserve">Heal, D. J., et al. (2008). Selective 5-HT6 receptor ligands: Progress in the development of a novel pharmacological approach to the treatment of obesity and related metabolic disorders. </w:t>
      </w:r>
      <w:r>
        <w:rPr>
          <w:rFonts w:ascii="Liberation Serif" w:hAnsi="Liberation Serif" w:eastAsia="DejaVu Sans" w:cs="DejaVu Sans"/>
          <w:i/>
          <w:lang w:val="en-US" w:eastAsia="en-US" w:bidi="en-US"/>
        </w:rPr>
        <w:t>Pharmacology &amp; Therapeutics</w:t>
      </w:r>
      <w:r>
        <w:rPr>
          <w:rFonts w:ascii="Liberation Serif" w:hAnsi="Liberation Serif" w:eastAsia="DejaVu Sans" w:cs="DejaVu Sans"/>
          <w:lang w:val="en-US" w:eastAsia="en-US" w:bidi="en-US"/>
        </w:rPr>
        <w:t>, 117(2): 207-231.</w:t>
      </w:r>
    </w:p>
  </w:comment>
  <w:comment w:id="234" w:author="Krista Chen" w:date="2020-04-06T23:58:00Z" w:initials="KC">
    <w:p>
      <w:r>
        <w:rPr>
          <w:rFonts w:ascii="Liberation Serif" w:hAnsi="Liberation Serif" w:eastAsia="DejaVu Sans" w:cs="DejaVu Sans"/>
          <w:lang w:val="en-US" w:eastAsia="en-US" w:bidi="en-US"/>
        </w:rPr>
        <w:t xml:space="preserve">Frassetto, A., et al. (2008). Reduced sensitivity to diet-induced obesity in mice carrying a mutant 5-HT(6) receptor. </w:t>
      </w:r>
      <w:r>
        <w:rPr>
          <w:rFonts w:ascii="Liberation Serif" w:hAnsi="Liberation Serif" w:eastAsia="DejaVu Sans" w:cs="DejaVu Sans"/>
          <w:i/>
          <w:lang w:val="en-US" w:eastAsia="en-US" w:bidi="en-US"/>
        </w:rPr>
        <w:t>Brain Research</w:t>
      </w:r>
      <w:r>
        <w:rPr>
          <w:rFonts w:ascii="Liberation Serif" w:hAnsi="Liberation Serif" w:eastAsia="DejaVu Sans" w:cs="DejaVu Sans"/>
          <w:lang w:val="en-US" w:eastAsia="en-US" w:bidi="en-US"/>
        </w:rPr>
        <w:t>, 1236: 140-144.</w:t>
      </w:r>
    </w:p>
  </w:comment>
  <w:comment w:id="235" w:author="Cameron Martel" w:date="2020-05-07T19:59:00Z" w:initials="CM">
    <w:p>
      <w:r>
        <w:rPr>
          <w:rFonts w:ascii="Liberation Serif" w:hAnsi="Liberation Serif" w:eastAsia="DejaVu Sans" w:cs="DejaVu Sans"/>
          <w:lang w:val="en-US" w:eastAsia="en-US" w:bidi="en-US"/>
        </w:rPr>
        <w:t>534 topic</w:t>
      </w:r>
    </w:p>
  </w:comment>
  <w:comment w:id="236" w:author="Krista Chen" w:date="2020-04-07T19:08:00Z" w:initials="KC">
    <w:p>
      <w:r>
        <w:rPr>
          <w:rFonts w:ascii="Liberation Serif" w:hAnsi="Liberation Serif" w:eastAsia="DejaVu Sans" w:cs="DejaVu Sans"/>
          <w:lang w:val="en-US" w:eastAsia="en-US" w:bidi="en-US"/>
        </w:rPr>
        <w:t>Meneses, A. (2004). Effects of the 5-HT7 receptor antagonists SB-269970 and DR 4004 in autoshaping Pavlovian/instrumental learning task. </w:t>
      </w:r>
      <w:r>
        <w:rPr>
          <w:rFonts w:ascii="Liberation Serif" w:hAnsi="Liberation Serif" w:eastAsia="DejaVu Sans" w:cs="DejaVu Sans"/>
          <w:i/>
          <w:iCs/>
          <w:color w:val="333333"/>
          <w:lang w:val="en-US" w:eastAsia="en-US" w:bidi="en-US"/>
        </w:rPr>
        <w:t>Behavioural Brain Research</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155</w:t>
      </w:r>
      <w:r>
        <w:rPr>
          <w:rFonts w:ascii="Liberation Serif" w:hAnsi="Liberation Serif" w:eastAsia="DejaVu Sans" w:cs="DejaVu Sans"/>
          <w:lang w:val="en-US" w:eastAsia="en-US" w:bidi="en-US"/>
        </w:rPr>
        <w:t xml:space="preserve">(2), 275–282. </w:t>
      </w:r>
    </w:p>
    <w:p>
      <w:r>
        <w:rPr>
          <w:rFonts w:ascii="Liberation Serif" w:hAnsi="Liberation Serif" w:eastAsia="DejaVu Sans" w:cs="DejaVu Sans"/>
          <w:lang w:val="en-US" w:eastAsia="en-US" w:bidi="en-US"/>
        </w:rPr>
      </w:r>
    </w:p>
  </w:comment>
  <w:comment w:id="237" w:author="Krista Chen" w:date="2020-04-07T19:08:00Z" w:initials="KC">
    <w:p>
      <w:r>
        <w:rPr>
          <w:rFonts w:ascii="Liberation Serif" w:hAnsi="Liberation Serif" w:eastAsia="DejaVu Sans" w:cs="DejaVu Sans"/>
          <w:lang w:val="en-US" w:eastAsia="en-US" w:bidi="en-US"/>
        </w:rPr>
        <w:t>Stiedl, O., Pappa, E., Konradsson-Geuken, Ã., &amp; Ã–Gren, S. O. (2015). The role of the serotonin receptor subtypes 5-HT1A and 5-HT7 and its interaction in emotional learning and memory. </w:t>
      </w:r>
      <w:r>
        <w:rPr>
          <w:rFonts w:ascii="Liberation Serif" w:hAnsi="Liberation Serif" w:eastAsia="DejaVu Sans" w:cs="DejaVu Sans"/>
          <w:i/>
          <w:iCs/>
          <w:color w:val="333333"/>
          <w:lang w:val="en-US" w:eastAsia="en-US" w:bidi="en-US"/>
        </w:rPr>
        <w:t>Frontiers in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6</w:t>
      </w:r>
      <w:r>
        <w:rPr>
          <w:rFonts w:ascii="Liberation Serif" w:hAnsi="Liberation Serif" w:eastAsia="DejaVu Sans" w:cs="DejaVu Sans"/>
          <w:lang w:val="en-US" w:eastAsia="en-US" w:bidi="en-US"/>
        </w:rPr>
        <w:t xml:space="preserve">. </w:t>
      </w:r>
    </w:p>
    <w:p>
      <w:r>
        <w:rPr>
          <w:rFonts w:ascii="Liberation Serif" w:hAnsi="Liberation Serif" w:eastAsia="DejaVu Sans" w:cs="DejaVu Sans"/>
          <w:lang w:val="en-US" w:eastAsia="en-US" w:bidi="en-US"/>
        </w:rPr>
      </w:r>
    </w:p>
  </w:comment>
  <w:comment w:id="238" w:author="Krista Chen" w:date="2020-04-07T19:05:00Z" w:initials="KC">
    <w:p>
      <w:r>
        <w:rPr>
          <w:rFonts w:ascii="Liberation Serif" w:hAnsi="Liberation Serif" w:eastAsia="DejaVu Sans" w:cs="DejaVu Sans"/>
          <w:lang w:val="en-US" w:eastAsia="en-US" w:bidi="en-US"/>
        </w:rPr>
        <w:t xml:space="preserve">Roberts, A. J. and P. B. Hedlund (2012). The 5-HT7 receptor in learning and memory. </w:t>
      </w:r>
      <w:r>
        <w:rPr>
          <w:rFonts w:ascii="Liberation Serif" w:hAnsi="Liberation Serif" w:eastAsia="DejaVu Sans" w:cs="DejaVu Sans"/>
          <w:i/>
          <w:lang w:val="en-US" w:eastAsia="en-US" w:bidi="en-US"/>
        </w:rPr>
        <w:t>Hippocampus</w:t>
      </w:r>
      <w:r>
        <w:rPr>
          <w:rFonts w:ascii="Liberation Serif" w:hAnsi="Liberation Serif" w:eastAsia="DejaVu Sans" w:cs="DejaVu Sans"/>
          <w:lang w:val="en-US" w:eastAsia="en-US" w:bidi="en-US"/>
        </w:rPr>
        <w:t xml:space="preserve"> 22(4): 762-771.</w:t>
      </w:r>
    </w:p>
  </w:comment>
  <w:comment w:id="239" w:author="Krista Chen" w:date="2020-04-07T19:06:00Z" w:initials="KC">
    <w:p>
      <w:r>
        <w:rPr>
          <w:rFonts w:ascii="Liberation Serif" w:hAnsi="Liberation Serif" w:eastAsia="DejaVu Sans" w:cs="DejaVu Sans"/>
          <w:lang w:val="en-US" w:eastAsia="en-US" w:bidi="en-US"/>
        </w:rPr>
        <w:t xml:space="preserve">Zareifopoulos, N. and C. Papatheodoropoulos (2016). Effects of 5-HT-7 receptor ligands on memory and cognition. </w:t>
      </w:r>
      <w:r>
        <w:rPr>
          <w:rFonts w:ascii="Liberation Serif" w:hAnsi="Liberation Serif" w:eastAsia="DejaVu Sans" w:cs="DejaVu Sans"/>
          <w:i/>
          <w:lang w:val="en-US" w:eastAsia="en-US" w:bidi="en-US"/>
        </w:rPr>
        <w:t>Neurobiology of Learning and Memory</w:t>
      </w:r>
      <w:r>
        <w:rPr>
          <w:rFonts w:ascii="Liberation Serif" w:hAnsi="Liberation Serif" w:eastAsia="DejaVu Sans" w:cs="DejaVu Sans"/>
          <w:lang w:val="en-US" w:eastAsia="en-US" w:bidi="en-US"/>
        </w:rPr>
        <w:t>, 136: 204-209.</w:t>
      </w:r>
    </w:p>
  </w:comment>
  <w:comment w:id="240" w:author="Krista Chen" w:date="2020-04-07T19:03:00Z" w:initials="KC">
    <w:p>
      <w:r>
        <w:rPr>
          <w:rFonts w:ascii="Liberation Serif" w:hAnsi="Liberation Serif" w:eastAsia="DejaVu Sans" w:cs="DejaVu Sans"/>
          <w:lang w:val="en-US" w:eastAsia="en-US" w:bidi="en-US"/>
        </w:rPr>
        <w:t xml:space="preserve">Cifariello, A., et al. (2008). 5-HT7 receptors in the modulation of cognitive processes. </w:t>
      </w:r>
      <w:r>
        <w:rPr>
          <w:rFonts w:ascii="Liberation Serif" w:hAnsi="Liberation Serif" w:eastAsia="DejaVu Sans" w:cs="DejaVu Sans"/>
          <w:i/>
          <w:lang w:val="en-US" w:eastAsia="en-US" w:bidi="en-US"/>
        </w:rPr>
        <w:t>Behavioral Brain Research</w:t>
      </w:r>
      <w:r>
        <w:rPr>
          <w:rFonts w:ascii="Liberation Serif" w:hAnsi="Liberation Serif" w:eastAsia="DejaVu Sans" w:cs="DejaVu Sans"/>
          <w:lang w:val="en-US" w:eastAsia="en-US" w:bidi="en-US"/>
        </w:rPr>
        <w:t>, 195(1): 171-179.</w:t>
      </w:r>
    </w:p>
  </w:comment>
  <w:comment w:id="241" w:author="Krista Chen" w:date="2020-04-07T17:12:00Z" w:initials="KC">
    <w:p>
      <w:r>
        <w:rPr>
          <w:rFonts w:ascii="Liberation Serif" w:hAnsi="Liberation Serif" w:eastAsia="DejaVu Sans" w:cs="DejaVu Sans"/>
          <w:lang w:val="en-US" w:eastAsia="en-US" w:bidi="en-US"/>
        </w:rPr>
        <w:t xml:space="preserve">Waters, K. A., et al. (2012). Effects of the selective 5-HT(7) receptor antagonist SB-269970 in animal models of psychosis and cognition. </w:t>
      </w:r>
      <w:r>
        <w:rPr>
          <w:rFonts w:ascii="Liberation Serif" w:hAnsi="Liberation Serif" w:eastAsia="DejaVu Sans" w:cs="DejaVu Sans"/>
          <w:i/>
          <w:lang w:val="en-US" w:eastAsia="en-US" w:bidi="en-US"/>
        </w:rPr>
        <w:t>Behavioral Brain Research</w:t>
      </w:r>
      <w:r>
        <w:rPr>
          <w:rFonts w:ascii="Liberation Serif" w:hAnsi="Liberation Serif" w:eastAsia="DejaVu Sans" w:cs="DejaVu Sans"/>
          <w:lang w:val="en-US" w:eastAsia="en-US" w:bidi="en-US"/>
        </w:rPr>
        <w:t>, 228(1): 211-218.</w:t>
      </w:r>
    </w:p>
  </w:comment>
  <w:comment w:id="242" w:author="Krista Chen" w:date="2020-04-07T17:14:00Z" w:initials="KC">
    <w:p>
      <w:r>
        <w:rPr>
          <w:rFonts w:ascii="Liberation Serif" w:hAnsi="Liberation Serif" w:eastAsia="DejaVu Sans" w:cs="DejaVu Sans"/>
          <w:lang w:val="en-US" w:eastAsia="en-US" w:bidi="en-US"/>
        </w:rPr>
        <w:t>Pouzet, B., Didriksen, M., &amp; Arnt, J. (2002). Effects of the 5-HT7 receptor antagonist SB-258741 in animal models for schizophrenia. </w:t>
      </w:r>
      <w:r>
        <w:rPr>
          <w:rFonts w:ascii="Liberation Serif" w:hAnsi="Liberation Serif" w:eastAsia="DejaVu Sans" w:cs="DejaVu Sans"/>
          <w:i/>
          <w:iCs/>
          <w:color w:val="333333"/>
          <w:lang w:val="en-US" w:eastAsia="en-US" w:bidi="en-US"/>
        </w:rPr>
        <w:t>Pharmacology Biochemistry and Behavior</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71</w:t>
      </w:r>
      <w:r>
        <w:rPr>
          <w:rFonts w:ascii="Liberation Serif" w:hAnsi="Liberation Serif" w:eastAsia="DejaVu Sans" w:cs="DejaVu Sans"/>
          <w:lang w:val="en-US" w:eastAsia="en-US" w:bidi="en-US"/>
        </w:rPr>
        <w:t xml:space="preserve">(4), 655–665. </w:t>
      </w:r>
    </w:p>
    <w:p>
      <w:r>
        <w:rPr>
          <w:rFonts w:ascii="Liberation Serif" w:hAnsi="Liberation Serif" w:eastAsia="DejaVu Sans" w:cs="DejaVu Sans"/>
          <w:lang w:val="en-US" w:eastAsia="en-US" w:bidi="en-US"/>
        </w:rPr>
      </w:r>
    </w:p>
  </w:comment>
  <w:comment w:id="243" w:author="Krista Chen" w:date="2020-04-07T17:15:00Z" w:initials="KC">
    <w:p>
      <w:r>
        <w:rPr>
          <w:rFonts w:ascii="Liberation Serif" w:hAnsi="Liberation Serif" w:eastAsia="DejaVu Sans" w:cs="DejaVu Sans"/>
          <w:lang w:val="en-US" w:eastAsia="en-US" w:bidi="en-US"/>
        </w:rPr>
        <w:t>Nikiforuk, A., Kos, T., Fijał, K., Hołuj, M., Rafa, D., &amp; Popik, P. (2013). Effects of the Selective 5-HT7 Receptor Antagonist SB-269970 and Amisulpride on Ketamine-Induced Schizophrenia-like Deficits in Rats. </w:t>
      </w:r>
      <w:r>
        <w:rPr>
          <w:rFonts w:ascii="Liberation Serif" w:hAnsi="Liberation Serif" w:eastAsia="DejaVu Sans" w:cs="DejaVu Sans"/>
          <w:i/>
          <w:iCs/>
          <w:color w:val="333333"/>
          <w:lang w:val="en-US" w:eastAsia="en-US" w:bidi="en-US"/>
        </w:rPr>
        <w:t>PLoS ONE</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8</w:t>
      </w:r>
      <w:r>
        <w:rPr>
          <w:rFonts w:ascii="Liberation Serif" w:hAnsi="Liberation Serif" w:eastAsia="DejaVu Sans" w:cs="DejaVu Sans"/>
          <w:lang w:val="en-US" w:eastAsia="en-US" w:bidi="en-US"/>
        </w:rPr>
        <w:t xml:space="preserve">(6). </w:t>
      </w:r>
    </w:p>
    <w:p>
      <w:r>
        <w:rPr>
          <w:rFonts w:ascii="Liberation Serif" w:hAnsi="Liberation Serif" w:eastAsia="DejaVu Sans" w:cs="DejaVu Sans"/>
          <w:lang w:val="en-US" w:eastAsia="en-US" w:bidi="en-US"/>
        </w:rPr>
      </w:r>
    </w:p>
  </w:comment>
  <w:comment w:id="244" w:author="Krista Chen" w:date="2020-04-07T17:18:00Z" w:initials="KC">
    <w:p>
      <w:r>
        <w:rPr>
          <w:rFonts w:ascii="Liberation Serif" w:hAnsi="Liberation Serif" w:eastAsia="DejaVu Sans" w:cs="DejaVu Sans"/>
          <w:lang w:val="en-US" w:eastAsia="en-US" w:bidi="en-US"/>
        </w:rPr>
        <w:t>Nakamura, M., Ogasa, M., Guarino, J., Phillips, D., Severs, J., Cucchiaro, J., &amp; Loebel, A. (2009). Lurasidone in the Treatment of Acute Schizophrenia. </w:t>
      </w:r>
      <w:r>
        <w:rPr>
          <w:rFonts w:ascii="Liberation Serif" w:hAnsi="Liberation Serif" w:eastAsia="DejaVu Sans" w:cs="DejaVu Sans"/>
          <w:i/>
          <w:iCs/>
          <w:color w:val="333333"/>
          <w:lang w:val="en-US" w:eastAsia="en-US" w:bidi="en-US"/>
        </w:rPr>
        <w:t>The Journal of Clinical Psychiatry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70</w:t>
      </w:r>
      <w:r>
        <w:rPr>
          <w:rFonts w:ascii="Liberation Serif" w:hAnsi="Liberation Serif" w:eastAsia="DejaVu Sans" w:cs="DejaVu Sans"/>
          <w:lang w:val="en-US" w:eastAsia="en-US" w:bidi="en-US"/>
        </w:rPr>
        <w:t xml:space="preserve">(6), 829–836. </w:t>
      </w:r>
    </w:p>
    <w:p>
      <w:r>
        <w:rPr>
          <w:rFonts w:ascii="Liberation Serif" w:hAnsi="Liberation Serif" w:eastAsia="DejaVu Sans" w:cs="DejaVu Sans"/>
          <w:lang w:val="en-US" w:eastAsia="en-US" w:bidi="en-US"/>
        </w:rPr>
      </w:r>
    </w:p>
  </w:comment>
  <w:comment w:id="245" w:author="Krista Chen" w:date="2020-04-07T17:17:00Z" w:initials="KC">
    <w:p>
      <w:r>
        <w:rPr>
          <w:rFonts w:ascii="Liberation Serif" w:hAnsi="Liberation Serif" w:eastAsia="DejaVu Sans" w:cs="DejaVu Sans"/>
          <w:lang w:val="en-US" w:eastAsia="en-US" w:bidi="en-US"/>
        </w:rPr>
        <w:t>Meyer, J. M., Loebel, A. D., &amp; Schweizer, E. (2009). Lurasidone: a new drug in development for schizophrenia. </w:t>
      </w:r>
      <w:r>
        <w:rPr>
          <w:rFonts w:ascii="Liberation Serif" w:hAnsi="Liberation Serif" w:eastAsia="DejaVu Sans" w:cs="DejaVu Sans"/>
          <w:i/>
          <w:iCs/>
          <w:color w:val="333333"/>
          <w:lang w:val="en-US" w:eastAsia="en-US" w:bidi="en-US"/>
        </w:rPr>
        <w:t>Expert Opinion on Investigational Drugs</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18</w:t>
      </w:r>
      <w:r>
        <w:rPr>
          <w:rFonts w:ascii="Liberation Serif" w:hAnsi="Liberation Serif" w:eastAsia="DejaVu Sans" w:cs="DejaVu Sans"/>
          <w:lang w:val="en-US" w:eastAsia="en-US" w:bidi="en-US"/>
        </w:rPr>
        <w:t xml:space="preserve">(11), 1715–1726. </w:t>
      </w:r>
    </w:p>
    <w:p>
      <w:r>
        <w:rPr>
          <w:rFonts w:ascii="Liberation Serif" w:hAnsi="Liberation Serif" w:eastAsia="DejaVu Sans" w:cs="DejaVu Sans"/>
          <w:lang w:val="en-US" w:eastAsia="en-US" w:bidi="en-US"/>
        </w:rPr>
      </w:r>
    </w:p>
  </w:comment>
  <w:comment w:id="246" w:author="Krista Chen" w:date="2020-04-07T14:52:00Z" w:initials="KC">
    <w:p>
      <w:r>
        <w:rPr>
          <w:rFonts w:ascii="Liberation Serif" w:hAnsi="Liberation Serif" w:eastAsia="DejaVu Sans" w:cs="DejaVu Sans"/>
          <w:lang w:val="en-US" w:eastAsia="en-US" w:bidi="en-US"/>
        </w:rPr>
        <w:t>Hedlund, P. B., Huitron-Resendiz, S., Henriksen, S. J., &amp; Sutcliffe, J. G. (2005). 5-HT7 Receptor Inhibition and Inactivation Induce Antidepressant-like Behavior and Sleep Pattern. </w:t>
      </w:r>
      <w:r>
        <w:rPr>
          <w:rFonts w:ascii="Liberation Serif" w:hAnsi="Liberation Serif" w:eastAsia="DejaVu Sans" w:cs="DejaVu Sans"/>
          <w:i/>
          <w:iCs/>
          <w:color w:val="333333"/>
          <w:lang w:val="en-US" w:eastAsia="en-US" w:bidi="en-US"/>
        </w:rPr>
        <w:t>Biological Psychiatry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58</w:t>
      </w:r>
      <w:r>
        <w:rPr>
          <w:rFonts w:ascii="Liberation Serif" w:hAnsi="Liberation Serif" w:eastAsia="DejaVu Sans" w:cs="DejaVu Sans"/>
          <w:lang w:val="en-US" w:eastAsia="en-US" w:bidi="en-US"/>
        </w:rPr>
        <w:t xml:space="preserve">(10), 831–837. </w:t>
      </w:r>
    </w:p>
    <w:p>
      <w:r>
        <w:rPr>
          <w:rFonts w:ascii="Liberation Serif" w:hAnsi="Liberation Serif" w:eastAsia="DejaVu Sans" w:cs="DejaVu Sans"/>
          <w:lang w:val="en-US" w:eastAsia="en-US" w:bidi="en-US"/>
        </w:rPr>
      </w:r>
    </w:p>
  </w:comment>
  <w:comment w:id="247" w:author="Krista Chen" w:date="2020-04-07T14:56:00Z" w:initials="KC">
    <w:p>
      <w:r>
        <w:rPr>
          <w:rFonts w:ascii="Liberation Serif" w:hAnsi="Liberation Serif" w:eastAsia="DejaVu Sans" w:cs="DejaVu Sans"/>
          <w:lang w:val="en-US" w:eastAsia="en-US" w:bidi="en-US"/>
        </w:rPr>
        <w:t xml:space="preserve">Thomas, D.R., Melotto, S, Gribble, A.D., Jeffrey, P…, Forbes, I.T. (2003). SB-656104-A, a novel selective 5-HT7 receptor antagonist, modulates REM sleep in rats. </w:t>
      </w:r>
      <w:r>
        <w:rPr>
          <w:rFonts w:ascii="Liberation Serif" w:hAnsi="Liberation Serif" w:eastAsia="DejaVu Sans" w:cs="DejaVu Sans"/>
          <w:i/>
          <w:lang w:val="en-US" w:eastAsia="en-US" w:bidi="en-US"/>
        </w:rPr>
        <w:t>British Journal of Pharmacology</w:t>
      </w:r>
      <w:r>
        <w:rPr>
          <w:rFonts w:ascii="Liberation Serif" w:hAnsi="Liberation Serif" w:eastAsia="DejaVu Sans" w:cs="DejaVu Sans"/>
          <w:lang w:val="en-US" w:eastAsia="en-US" w:bidi="en-US"/>
        </w:rPr>
        <w:t>, 139(4): 705-714.</w:t>
      </w:r>
    </w:p>
  </w:comment>
  <w:comment w:id="248" w:author="Krista Chen" w:date="2020-04-07T14:59:00Z" w:initials="KC">
    <w:p>
      <w:r>
        <w:rPr>
          <w:rFonts w:ascii="Liberation Serif" w:hAnsi="Liberation Serif" w:eastAsia="DejaVu Sans" w:cs="DejaVu Sans"/>
          <w:lang w:val="en-US" w:eastAsia="en-US" w:bidi="en-US"/>
        </w:rPr>
        <w:t xml:space="preserve">Monti, J. M. and H. Jantos (2014). The role of serotonin 5-HT7 receptor in regulating sleep and wakefulness. </w:t>
      </w:r>
      <w:r>
        <w:rPr>
          <w:rFonts w:ascii="Liberation Serif" w:hAnsi="Liberation Serif" w:eastAsia="DejaVu Sans" w:cs="DejaVu Sans"/>
          <w:i/>
          <w:lang w:val="en-US" w:eastAsia="en-US" w:bidi="en-US"/>
        </w:rPr>
        <w:t>Reviews in the Neurosciences</w:t>
      </w:r>
      <w:r>
        <w:rPr>
          <w:rFonts w:ascii="Liberation Serif" w:hAnsi="Liberation Serif" w:eastAsia="DejaVu Sans" w:cs="DejaVu Sans"/>
          <w:lang w:val="en-US" w:eastAsia="en-US" w:bidi="en-US"/>
        </w:rPr>
        <w:t>, 25(3): 429-437.</w:t>
      </w:r>
    </w:p>
  </w:comment>
  <w:comment w:id="249" w:author="Krista Chen" w:date="2020-04-07T16:48:00Z" w:initials="KC">
    <w:p>
      <w:r>
        <w:rPr>
          <w:rFonts w:ascii="Liberation Serif" w:hAnsi="Liberation Serif" w:eastAsia="DejaVu Sans" w:cs="DejaVu Sans"/>
          <w:lang w:val="en-US" w:eastAsia="en-US" w:bidi="en-US"/>
        </w:rPr>
        <w:t>Wesołowska, A., Nikiforuk, A., Stachowicz, K., &amp; Tatarczyńska, E. (2006). Effect of the selective 5-HT7 receptor antagonist SB 269970 in animal models of anxiety and depression. </w:t>
      </w:r>
      <w:r>
        <w:rPr>
          <w:rFonts w:ascii="Liberation Serif" w:hAnsi="Liberation Serif" w:eastAsia="DejaVu Sans" w:cs="DejaVu Sans"/>
          <w:i/>
          <w:iCs/>
          <w:color w:val="333333"/>
          <w:lang w:val="en-US" w:eastAsia="en-US" w:bidi="en-US"/>
        </w:rPr>
        <w:t>Neuropharmacology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51</w:t>
      </w:r>
      <w:r>
        <w:rPr>
          <w:rFonts w:ascii="Liberation Serif" w:hAnsi="Liberation Serif" w:eastAsia="DejaVu Sans" w:cs="DejaVu Sans"/>
          <w:lang w:val="en-US" w:eastAsia="en-US" w:bidi="en-US"/>
        </w:rPr>
        <w:t xml:space="preserve">(3), 578–586. </w:t>
      </w:r>
    </w:p>
    <w:p>
      <w:r>
        <w:rPr>
          <w:rFonts w:ascii="Liberation Serif" w:hAnsi="Liberation Serif" w:eastAsia="DejaVu Sans" w:cs="DejaVu Sans"/>
          <w:lang w:val="en-US" w:eastAsia="en-US" w:bidi="en-US"/>
        </w:rPr>
      </w:r>
    </w:p>
  </w:comment>
  <w:comment w:id="250" w:author="Krista Chen" w:date="2020-04-07T16:45:00Z" w:initials="KC">
    <w:p>
      <w:r>
        <w:rPr>
          <w:rFonts w:ascii="Liberation Serif" w:hAnsi="Liberation Serif" w:eastAsia="DejaVu Sans" w:cs="DejaVu Sans"/>
          <w:lang w:val="en-US" w:eastAsia="en-US" w:bidi="en-US"/>
        </w:rPr>
        <w:t>Cates, L. N., Roberts, A. J., Huitron-Resendiz, S., &amp; Hedlund, P. B. (2013). Effects of lurasidone in behavioral models of depression. Role of the 5-HT7 receptor subtype. </w:t>
      </w:r>
      <w:r>
        <w:rPr>
          <w:rFonts w:ascii="Liberation Serif" w:hAnsi="Liberation Serif" w:eastAsia="DejaVu Sans" w:cs="DejaVu Sans"/>
          <w:i/>
          <w:iCs/>
          <w:color w:val="333333"/>
          <w:lang w:val="en-US" w:eastAsia="en-US" w:bidi="en-US"/>
        </w:rPr>
        <w:t>Neuropharmacology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70</w:t>
      </w:r>
      <w:r>
        <w:rPr>
          <w:rFonts w:ascii="Liberation Serif" w:hAnsi="Liberation Serif" w:eastAsia="DejaVu Sans" w:cs="DejaVu Sans"/>
          <w:lang w:val="en-US" w:eastAsia="en-US" w:bidi="en-US"/>
        </w:rPr>
        <w:t xml:space="preserve">, 211–217. </w:t>
      </w:r>
    </w:p>
    <w:p>
      <w:r>
        <w:rPr>
          <w:rFonts w:ascii="Liberation Serif" w:hAnsi="Liberation Serif" w:eastAsia="DejaVu Sans" w:cs="DejaVu Sans"/>
          <w:lang w:val="en-US" w:eastAsia="en-US" w:bidi="en-US"/>
        </w:rPr>
      </w:r>
    </w:p>
  </w:comment>
  <w:comment w:id="251" w:author="Krista Chen" w:date="2020-04-07T16:49:00Z" w:initials="KC">
    <w:p>
      <w:r>
        <w:rPr>
          <w:rFonts w:ascii="Liberation Serif" w:hAnsi="Liberation Serif" w:eastAsia="DejaVu Sans" w:cs="DejaVu Sans"/>
          <w:lang w:val="en-US" w:eastAsia="en-US" w:bidi="en-US"/>
        </w:rPr>
        <w:t>Guscott, M., Bristow, L., Hadingham, K., Rosahl, T., Beer, M., Stanton, J., … Mcallister, G. (2005). Genetic knockout and pharmacological blockade studies of the 5-HT7 receptor suggest therapeutic potential in depression. </w:t>
      </w:r>
      <w:r>
        <w:rPr>
          <w:rFonts w:ascii="Liberation Serif" w:hAnsi="Liberation Serif" w:eastAsia="DejaVu Sans" w:cs="DejaVu Sans"/>
          <w:i/>
          <w:iCs/>
          <w:color w:val="333333"/>
          <w:lang w:val="en-US" w:eastAsia="en-US" w:bidi="en-US"/>
        </w:rPr>
        <w:t>Neuropharmacology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48</w:t>
      </w:r>
      <w:r>
        <w:rPr>
          <w:rFonts w:ascii="Liberation Serif" w:hAnsi="Liberation Serif" w:eastAsia="DejaVu Sans" w:cs="DejaVu Sans"/>
          <w:lang w:val="en-US" w:eastAsia="en-US" w:bidi="en-US"/>
        </w:rPr>
        <w:t>(4), 492–502.</w:t>
      </w:r>
    </w:p>
    <w:p>
      <w:r>
        <w:rPr>
          <w:rFonts w:ascii="Liberation Serif" w:hAnsi="Liberation Serif" w:eastAsia="DejaVu Sans" w:cs="DejaVu Sans"/>
          <w:lang w:val="en-US" w:eastAsia="en-US" w:bidi="en-US"/>
        </w:rPr>
      </w:r>
    </w:p>
  </w:comment>
  <w:comment w:id="252" w:author="Krista Chen" w:date="2020-04-07T16:46:00Z" w:initials="KC">
    <w:p>
      <w:r>
        <w:rPr>
          <w:rFonts w:ascii="Liberation Serif" w:hAnsi="Liberation Serif" w:eastAsia="DejaVu Sans" w:cs="DejaVu Sans"/>
          <w:lang w:val="en-US" w:eastAsia="en-US" w:bidi="en-US"/>
        </w:rPr>
        <w:t>Nandam, L. S., Jhaveri, D., &amp; Bartlett, P. (2007). 5-Ht7, Neurogenesis And Antidepressants: A Promising Therapeutic Axis For Treating Depression. </w:t>
      </w:r>
      <w:r>
        <w:rPr>
          <w:rFonts w:ascii="Liberation Serif" w:hAnsi="Liberation Serif" w:eastAsia="DejaVu Sans" w:cs="DejaVu Sans"/>
          <w:i/>
          <w:iCs/>
          <w:color w:val="333333"/>
          <w:lang w:val="en-US" w:eastAsia="en-US" w:bidi="en-US"/>
        </w:rPr>
        <w:t>Clinical and Experimental Pharmacology and Physiology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34</w:t>
      </w:r>
      <w:r>
        <w:rPr>
          <w:rFonts w:ascii="Liberation Serif" w:hAnsi="Liberation Serif" w:eastAsia="DejaVu Sans" w:cs="DejaVu Sans"/>
          <w:lang w:val="en-US" w:eastAsia="en-US" w:bidi="en-US"/>
        </w:rPr>
        <w:t xml:space="preserve">(5-6), 546–551. </w:t>
      </w:r>
    </w:p>
    <w:p>
      <w:r>
        <w:rPr>
          <w:rFonts w:ascii="Liberation Serif" w:hAnsi="Liberation Serif" w:eastAsia="DejaVu Sans" w:cs="DejaVu Sans"/>
          <w:lang w:val="en-US" w:eastAsia="en-US" w:bidi="en-US"/>
        </w:rPr>
      </w:r>
    </w:p>
  </w:comment>
  <w:comment w:id="253" w:author="Krista Chen" w:date="2020-04-07T18:29:00Z" w:initials="KC">
    <w:p>
      <w:r>
        <w:rPr>
          <w:rFonts w:ascii="Liberation Serif" w:hAnsi="Liberation Serif" w:eastAsia="DejaVu Sans" w:cs="DejaVu Sans"/>
          <w:lang w:val="en-US" w:eastAsia="en-US" w:bidi="en-US"/>
        </w:rPr>
        <w:t>Garnock-Jones, K.P. (2014). Vortioxetine: A Review of Its Use in Major Depressive Disorder. CNS Drugs, 28, 855–874.</w:t>
      </w:r>
    </w:p>
    <w:p>
      <w:r>
        <w:rPr>
          <w:rFonts w:ascii="Liberation Serif" w:hAnsi="Liberation Serif" w:eastAsia="DejaVu Sans" w:cs="DejaVu Sans"/>
          <w:lang w:val="en-US" w:eastAsia="en-US" w:bidi="en-US"/>
        </w:rPr>
      </w:r>
    </w:p>
  </w:comment>
  <w:comment w:id="254" w:author="Krista Chen" w:date="2020-04-07T15:22:00Z" w:initials="KC">
    <w:p>
      <w:r>
        <w:rPr>
          <w:rFonts w:ascii="Liberation Serif" w:hAnsi="Liberation Serif" w:eastAsia="DejaVu Sans" w:cs="DejaVu Sans"/>
          <w:lang w:val="en-US" w:eastAsia="en-US" w:bidi="en-US"/>
        </w:rPr>
        <w:t>De Vries, P., Visser, P. A. D., Heiligers, J. P. C., Villalón, C. M., &amp; Saxena, P. R. (1999). Changes in systemic and regional haemodynamics during 5-HT7 receptor-mediated depressor responses in rats. </w:t>
      </w:r>
      <w:r>
        <w:rPr>
          <w:rFonts w:ascii="Liberation Serif" w:hAnsi="Liberation Serif" w:eastAsia="DejaVu Sans" w:cs="DejaVu Sans"/>
          <w:i/>
          <w:iCs/>
          <w:color w:val="333333"/>
          <w:lang w:val="en-US" w:eastAsia="en-US" w:bidi="en-US"/>
        </w:rPr>
        <w:t>Naunyn-Schmiedebergs Archives of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359</w:t>
      </w:r>
      <w:r>
        <w:rPr>
          <w:rFonts w:ascii="Liberation Serif" w:hAnsi="Liberation Serif" w:eastAsia="DejaVu Sans" w:cs="DejaVu Sans"/>
          <w:lang w:val="en-US" w:eastAsia="en-US" w:bidi="en-US"/>
        </w:rPr>
        <w:t xml:space="preserve">(4), 331–338. </w:t>
      </w:r>
    </w:p>
    <w:p>
      <w:r>
        <w:rPr>
          <w:rFonts w:ascii="Liberation Serif" w:hAnsi="Liberation Serif" w:eastAsia="DejaVu Sans" w:cs="DejaVu Sans"/>
          <w:lang w:val="en-US" w:eastAsia="en-US" w:bidi="en-US"/>
        </w:rPr>
      </w:r>
    </w:p>
  </w:comment>
  <w:comment w:id="255" w:author="Krista Chen" w:date="2020-04-07T15:22:00Z" w:initials="KC">
    <w:p>
      <w:r>
        <w:rPr>
          <w:rFonts w:ascii="Liberation Serif" w:hAnsi="Liberation Serif" w:eastAsia="DejaVu Sans" w:cs="DejaVu Sans"/>
          <w:lang w:val="en-US" w:eastAsia="en-US" w:bidi="en-US"/>
        </w:rPr>
        <w:t>Villalón, C. M., Heiligers, J. P. C., Centurión, D., Vries, P. D., &amp; Saxena, P. R. (1997). Characterization of putative 5-HT7receptors mediating tachycardia in the cat. </w:t>
      </w:r>
      <w:r>
        <w:rPr>
          <w:rFonts w:ascii="Liberation Serif" w:hAnsi="Liberation Serif" w:eastAsia="DejaVu Sans" w:cs="DejaVu Sans"/>
          <w:i/>
          <w:iCs/>
          <w:color w:val="333333"/>
          <w:lang w:val="en-US" w:eastAsia="en-US" w:bidi="en-US"/>
        </w:rPr>
        <w:t>British Journal of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121</w:t>
      </w:r>
      <w:r>
        <w:rPr>
          <w:rFonts w:ascii="Liberation Serif" w:hAnsi="Liberation Serif" w:eastAsia="DejaVu Sans" w:cs="DejaVu Sans"/>
          <w:lang w:val="en-US" w:eastAsia="en-US" w:bidi="en-US"/>
        </w:rPr>
        <w:t>(6), 1187–1195.</w:t>
      </w:r>
    </w:p>
    <w:p>
      <w:r>
        <w:rPr>
          <w:rFonts w:ascii="Liberation Serif" w:hAnsi="Liberation Serif" w:eastAsia="DejaVu Sans" w:cs="DejaVu Sans"/>
          <w:lang w:val="en-US" w:eastAsia="en-US" w:bidi="en-US"/>
        </w:rPr>
      </w:r>
    </w:p>
  </w:comment>
  <w:comment w:id="256" w:author="Krista Chen" w:date="2020-04-07T15:21:00Z" w:initials="KC">
    <w:p>
      <w:r>
        <w:rPr>
          <w:rFonts w:ascii="Liberation Serif" w:hAnsi="Liberation Serif" w:eastAsia="DejaVu Sans" w:cs="DejaVu Sans"/>
          <w:lang w:val="en-US" w:eastAsia="en-US" w:bidi="en-US"/>
        </w:rPr>
        <w:t xml:space="preserve">Damaso, E. L., et al. (2007). Involvement of central 5-HT7 receptors in modulation of cardiovascular reflexes in awake rats. </w:t>
      </w:r>
      <w:r>
        <w:rPr>
          <w:rFonts w:ascii="Liberation Serif" w:hAnsi="Liberation Serif" w:eastAsia="DejaVu Sans" w:cs="DejaVu Sans"/>
          <w:i/>
          <w:lang w:val="en-US" w:eastAsia="en-US" w:bidi="en-US"/>
        </w:rPr>
        <w:t>Brain Research,</w:t>
      </w:r>
      <w:r>
        <w:rPr>
          <w:rFonts w:ascii="Liberation Serif" w:hAnsi="Liberation Serif" w:eastAsia="DejaVu Sans" w:cs="DejaVu Sans"/>
          <w:lang w:val="en-US" w:eastAsia="en-US" w:bidi="en-US"/>
        </w:rPr>
        <w:t xml:space="preserve"> 1144: 82-90.</w:t>
      </w:r>
    </w:p>
  </w:comment>
  <w:comment w:id="257" w:author="Krista Chen" w:date="2020-04-07T16:23:00Z" w:initials="KC">
    <w:p>
      <w:r>
        <w:rPr>
          <w:rFonts w:ascii="Liberation Serif" w:hAnsi="Liberation Serif" w:eastAsia="DejaVu Sans" w:cs="DejaVu Sans"/>
          <w:lang w:val="en-US" w:eastAsia="en-US" w:bidi="en-US"/>
        </w:rPr>
        <w:t>Viguier, F., Michot, B., Hamon, M., &amp; Bourgoin, S. (2013). Multiple roles of serotonin in pain control mechanisms —Implications of 5-HT7 and other 5-HT receptor types. </w:t>
      </w:r>
      <w:r>
        <w:rPr>
          <w:rFonts w:ascii="Liberation Serif" w:hAnsi="Liberation Serif" w:eastAsia="DejaVu Sans" w:cs="DejaVu Sans"/>
          <w:i/>
          <w:iCs/>
          <w:color w:val="333333"/>
          <w:lang w:val="en-US" w:eastAsia="en-US" w:bidi="en-US"/>
        </w:rPr>
        <w:t>European Journal of 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716</w:t>
      </w:r>
      <w:r>
        <w:rPr>
          <w:rFonts w:ascii="Liberation Serif" w:hAnsi="Liberation Serif" w:eastAsia="DejaVu Sans" w:cs="DejaVu Sans"/>
          <w:lang w:val="en-US" w:eastAsia="en-US" w:bidi="en-US"/>
        </w:rPr>
        <w:t xml:space="preserve">(1-3), 8–16. </w:t>
      </w:r>
    </w:p>
    <w:p>
      <w:r>
        <w:rPr>
          <w:rFonts w:ascii="Liberation Serif" w:hAnsi="Liberation Serif" w:eastAsia="DejaVu Sans" w:cs="DejaVu Sans"/>
          <w:lang w:val="en-US" w:eastAsia="en-US" w:bidi="en-US"/>
        </w:rPr>
      </w:r>
    </w:p>
  </w:comment>
  <w:comment w:id="258" w:author="Krista Chen" w:date="2020-04-07T16:24:00Z" w:initials="KC">
    <w:p>
      <w:r>
        <w:rPr>
          <w:rFonts w:ascii="Liberation Serif" w:hAnsi="Liberation Serif" w:eastAsia="DejaVu Sans" w:cs="DejaVu Sans"/>
          <w:lang w:val="en-US" w:eastAsia="en-US" w:bidi="en-US"/>
        </w:rPr>
        <w:t xml:space="preserve">Brenchat, A., et al. (2012). Role of peripheral versus spinal 5-HT7 receptors in the modulation of pain undersensitizing conditions. </w:t>
      </w:r>
      <w:r>
        <w:rPr>
          <w:rFonts w:ascii="Liberation Serif" w:hAnsi="Liberation Serif" w:eastAsia="DejaVu Sans" w:cs="DejaVu Sans"/>
          <w:i/>
          <w:lang w:val="en-US" w:eastAsia="en-US" w:bidi="en-US"/>
        </w:rPr>
        <w:t>European Journal of Pain,</w:t>
      </w:r>
      <w:r>
        <w:rPr>
          <w:rFonts w:ascii="Liberation Serif" w:hAnsi="Liberation Serif" w:eastAsia="DejaVu Sans" w:cs="DejaVu Sans"/>
          <w:lang w:val="en-US" w:eastAsia="en-US" w:bidi="en-US"/>
        </w:rPr>
        <w:t xml:space="preserve"> 16(1): 72-81.</w:t>
      </w:r>
    </w:p>
  </w:comment>
  <w:comment w:id="259" w:author="Krista Chen" w:date="2020-04-07T16:24:00Z" w:initials="KC">
    <w:p>
      <w:r>
        <w:rPr>
          <w:rFonts w:ascii="Liberation Serif" w:hAnsi="Liberation Serif" w:eastAsia="DejaVu Sans" w:cs="DejaVu Sans"/>
          <w:lang w:val="en-US" w:eastAsia="en-US" w:bidi="en-US"/>
        </w:rPr>
        <w:t xml:space="preserve">Dogrul, A., et al. (2009). Differential mediation of descending pain facilitation and inhibition by spinal 5HT-3 and 5HT-7 receptors. </w:t>
      </w:r>
      <w:r>
        <w:rPr>
          <w:rFonts w:ascii="Liberation Serif" w:hAnsi="Liberation Serif" w:eastAsia="DejaVu Sans" w:cs="DejaVu Sans"/>
          <w:i/>
          <w:lang w:val="en-US" w:eastAsia="en-US" w:bidi="en-US"/>
        </w:rPr>
        <w:t>Brain Research,</w:t>
      </w:r>
      <w:r>
        <w:rPr>
          <w:rFonts w:ascii="Liberation Serif" w:hAnsi="Liberation Serif" w:eastAsia="DejaVu Sans" w:cs="DejaVu Sans"/>
          <w:lang w:val="en-US" w:eastAsia="en-US" w:bidi="en-US"/>
        </w:rPr>
        <w:t xml:space="preserve"> 1280: 52-59.</w:t>
      </w:r>
    </w:p>
  </w:comment>
  <w:comment w:id="260" w:author="Krista Chen" w:date="2020-04-07T16:23:00Z" w:initials="KC">
    <w:p>
      <w:r>
        <w:rPr>
          <w:rFonts w:ascii="Liberation Serif" w:hAnsi="Liberation Serif" w:eastAsia="DejaVu Sans" w:cs="DejaVu Sans"/>
          <w:lang w:val="en-US" w:eastAsia="en-US" w:bidi="en-US"/>
        </w:rPr>
        <w:t>Viguier, F., Michot, B., Kayser, V., Bernard, J.-F., Vela, J.-M., Hamon, M., &amp; Bourgoin, S. (2012). GABA, but not opioids, mediates the anti-hyperalgesic effects of 5-HT7 receptor activation in rats suffering from neuropathic pain. </w:t>
      </w:r>
      <w:r>
        <w:rPr>
          <w:rFonts w:ascii="Liberation Serif" w:hAnsi="Liberation Serif" w:eastAsia="DejaVu Sans" w:cs="DejaVu Sans"/>
          <w:i/>
          <w:iCs/>
          <w:color w:val="333333"/>
          <w:lang w:val="en-US" w:eastAsia="en-US" w:bidi="en-US"/>
        </w:rPr>
        <w:t>Neuropharmacology</w:t>
      </w:r>
      <w:r>
        <w:rPr>
          <w:rFonts w:ascii="Liberation Serif" w:hAnsi="Liberation Serif" w:eastAsia="DejaVu Sans" w:cs="DejaVu Sans"/>
          <w:lang w:val="en-US" w:eastAsia="en-US" w:bidi="en-US"/>
        </w:rPr>
        <w:t>, </w:t>
      </w:r>
      <w:r>
        <w:rPr>
          <w:rFonts w:ascii="Liberation Serif" w:hAnsi="Liberation Serif" w:eastAsia="DejaVu Sans" w:cs="DejaVu Sans"/>
          <w:i/>
          <w:iCs/>
          <w:color w:val="333333"/>
          <w:lang w:val="en-US" w:eastAsia="en-US" w:bidi="en-US"/>
        </w:rPr>
        <w:t>63</w:t>
      </w:r>
      <w:r>
        <w:rPr>
          <w:rFonts w:ascii="Liberation Serif" w:hAnsi="Liberation Serif" w:eastAsia="DejaVu Sans" w:cs="DejaVu Sans"/>
          <w:lang w:val="en-US" w:eastAsia="en-US" w:bidi="en-US"/>
        </w:rPr>
        <w:t xml:space="preserve">(6), 1093–1106. </w:t>
      </w:r>
    </w:p>
    <w:p>
      <w:r>
        <w:rPr>
          <w:rFonts w:ascii="Liberation Serif" w:hAnsi="Liberation Serif" w:eastAsia="DejaVu Sans" w:cs="DejaVu Sans"/>
          <w:lang w:val="en-US" w:eastAsia="en-US" w:bidi="en-US"/>
        </w:rPr>
      </w:r>
    </w:p>
  </w:comment>
  <w:comment w:id="261" w:author="Chang, Steve" w:date="2020-05-08T19:22:00Z" w:initials="CS">
    <w:p>
      <w:r>
        <w:rPr>
          <w:rFonts w:ascii="Liberation Serif" w:hAnsi="Liberation Serif" w:eastAsia="DejaVu Sans" w:cs="DejaVu Sans"/>
          <w:lang w:val="en-US" w:eastAsia="en-US" w:bidi="en-US"/>
        </w:rPr>
        <w:t>In a way, this is the most challenging part. While reading all the main sections, the main message didn’t come up naturally other than, “wow, this is a confusing field”, but we kinda knew that already. I think we want to give a bit more effort on clarifying “what we learn from this”.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262" w:author="Chang, Steve" w:date="2020-05-08T19:14:00Z" w:initials="CS">
    <w:p>
      <w:r>
        <w:rPr>
          <w:rFonts w:ascii="Liberation Serif" w:hAnsi="Liberation Serif" w:eastAsia="DejaVu Sans" w:cs="DejaVu Sans"/>
          <w:lang w:val="en-US" w:eastAsia="en-US" w:bidi="en-US"/>
        </w:rPr>
        <w:t>What do you mean “causal”?</w:t>
      </w:r>
    </w:p>
  </w:comment>
  <w:comment w:id="263" w:author="Chang, Steve" w:date="2020-05-08T19:15:00Z" w:initials="CS">
    <w:p>
      <w:r>
        <w:rPr>
          <w:rFonts w:ascii="Liberation Serif" w:hAnsi="Liberation Serif" w:eastAsia="DejaVu Sans" w:cs="DejaVu Sans"/>
          <w:lang w:val="en-US" w:eastAsia="en-US" w:bidi="en-US"/>
        </w:rPr>
        <w:t>BUT, it says that we found latent relationship in the Abstract??</w:t>
      </w:r>
    </w:p>
  </w:comment>
  <w:comment w:id="264" w:author="Cameron Martel" w:date="2019-07-24T12:57:00Z" w:initials="CM">
    <w:p>
      <w:r>
        <w:rPr>
          <w:rFonts w:ascii="Liberation Serif" w:hAnsi="Liberation Serif" w:eastAsia="DejaVu Sans" w:cs="DejaVu Sans"/>
          <w:lang w:val="en-US" w:eastAsia="en-US" w:bidi="en-US"/>
        </w:rPr>
        <w:t>Cohen, K. B., &amp; Hunter, L. (2008). Getting started in text mining. PLoS computational biology, 4(1), e20.</w:t>
      </w:r>
    </w:p>
  </w:comment>
  <w:comment w:id="265" w:author="Cameron Martel" w:date="2020-04-19T14:18:00Z" w:initials="CM">
    <w:p>
      <w:r>
        <w:rPr>
          <w:rFonts w:ascii="Liberation Serif" w:hAnsi="Liberation Serif" w:eastAsia="DejaVu Sans" w:cs="DejaVu Sans"/>
          <w:lang w:val="en-US" w:eastAsia="en-US" w:bidi="en-US"/>
        </w:rPr>
        <w:t>Wang, C., &amp; Blei, D. M. (2011, August). Collaborative topic modeling for recommending scientific articles. In Proceedings of the 17th ACM SIGKDD international conference on Knowledge discovery and data mining (pp. 448-456).</w:t>
      </w:r>
    </w:p>
  </w:comment>
  <w:comment w:id="266" w:author="Unknown Author" w:date="2020-05-16T01:11:03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bidi="ar-SA" w:val="en-US" w:eastAsia="zh-CN"/>
        </w:rPr>
        <w:t>Great work, this is very comprehensive! Love u &lt;3</w:t>
      </w:r>
    </w:p>
    <w:p>
      <w:r>
        <w:rPr>
          <w:rFonts w:ascii="Liberation Serif" w:hAnsi="Liberation Serif" w:eastAsia="DejaVu Sans" w:cs="DejaVu Sans"/>
          <w:lang w:val="en-US" w:eastAsia="en-US" w:bidi="en-US"/>
        </w:rPr>
      </w:r>
    </w:p>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t>I have some concerns: right now this reads like a bunch of encyclopedia entries pasted together. Which is good and useful, encylopedias are great, but I’m not whether this is what you want the actual paper to look like (as in, much of the body of this could be more useful as a supplemental site).</w:t>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t>Something I am wondering is, is there a way to make the analysis more systematic and describe the receptors in a structured, grouped way? Right now this is very very flat and it comes to similar conclusions to what we could’ve done by hand without using 9600 articles.</w:t>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t xml:space="preserve">Something interesting our approach could offer which non quantitative ones couldn’t offer is this (I don’t know much about biology #8thGradeSquad, so please disregard whatever doesn’t make sense): can we cluster by topic into a hierarchy, showing the relationships of serotonin receptors by topic and see how that maps onto the hierarchy existing in the nomenclature. </w:t>
      </w:r>
    </w:p>
    <w:p>
      <w:r>
        <w:rPr>
          <w:rFonts w:ascii="Liberation Serif" w:hAnsi="Liberation Serif" w:eastAsia="DejaVu Sans" w:cs="DejaVu Sans"/>
          <w:lang w:val="en-US" w:eastAsia="en-US" w:bidi="en-US"/>
        </w:rPr>
      </w:r>
    </w:p>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t>In other words, we already know how serotonin is grouped by family and subfamily, but whatif topic analysis shows that there are more coherent functional analyses of serotonin that group them into a different hierarchy on the basis of their function in the body, as told by the topics they are studied under?</w:t>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zh-CN" w:val="en-US" w:bidi="ar-SA"/>
        </w:rPr>
        <w:t xml:space="preserve">This is just spitballing, but I think the general claim stands that this is a </w:t>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single"/>
          <w:vertAlign w:val="baseline"/>
          <w:em w:val="none"/>
          <w:lang w:eastAsia="zh-CN" w:val="en-US" w:bidi="ar-SA"/>
        </w:rPr>
        <w:t>flat</w:t>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vertAlign w:val="baseline"/>
          <w:em w:val="none"/>
          <w:lang w:eastAsia="zh-CN" w:val="en-US" w:bidi="ar-SA"/>
        </w:rPr>
        <w:t xml:space="preserve"> analysis. A </w:t>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single"/>
          <w:vertAlign w:val="baseline"/>
          <w:em w:val="none"/>
          <w:lang w:eastAsia="zh-CN" w:val="en-US" w:bidi="ar-SA"/>
        </w:rPr>
        <w:t>flat</w:t>
      </w:r>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vertAlign w:val="baseline"/>
          <w:em w:val="none"/>
          <w:lang w:eastAsia="zh-CN" w:val="en-US" w:bidi="ar-SA"/>
        </w:rPr>
        <w:t xml:space="preserve"> analysis could’ve been done by hand, if we could do a structured analysis that would be showing results that only could’ve been done using our methodology. Because right now I am not convinced that we couldn’t have done this without automated text analysis.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rFonts w:ascii="Times" w:hAnsi="Times"/>
        <w:color w:val="000000"/>
      </w:rPr>
    </w:pPr>
    <w:r>
      <mc:AlternateContent>
        <mc:Choice Requires="wps">
          <w:drawing>
            <wp:anchor behindDoc="1" distT="0" distB="0" distL="0" distR="0" simplePos="0" locked="0" layoutInCell="1" allowOverlap="1" relativeHeight="45">
              <wp:simplePos x="0" y="0"/>
              <wp:positionH relativeFrom="margin">
                <wp:align>right</wp:align>
              </wp:positionH>
              <wp:positionV relativeFrom="paragraph">
                <wp:posOffset>635</wp:posOffset>
              </wp:positionV>
              <wp:extent cx="153670" cy="174625"/>
              <wp:effectExtent l="0" t="0" r="0" b="0"/>
              <wp:wrapNone/>
              <wp:docPr id="3" name="Frame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Header"/>
                            <w:rPr/>
                          </w:pPr>
                          <w:r>
                            <w:rPr>
                              <w:rStyle w:val="Pagenumber"/>
                              <w:color w:val="auto"/>
                            </w:rPr>
                            <w:fldChar w:fldCharType="begin"/>
                          </w:r>
                          <w:r>
                            <w:rPr>
                              <w:rStyle w:val="Pagenumber"/>
                            </w:rPr>
                            <w:instrText> PAGE </w:instrText>
                          </w:r>
                          <w:r>
                            <w:rPr>
                              <w:rStyle w:val="Pagenumber"/>
                            </w:rPr>
                            <w:fldChar w:fldCharType="separate"/>
                          </w:r>
                          <w:r>
                            <w:rPr>
                              <w:rStyle w:val="Pagenumber"/>
                            </w:rPr>
                            <w:t>43</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455.9pt;margin-top:0.05pt;width:12pt;height:13.65pt;mso-position-horizontal:right;mso-position-horizontal-relative:margin">
              <w10:wrap type="square"/>
              <v:fill o:detectmouseclick="t" type="solid" color2="black" opacity="0"/>
              <v:stroke color="#3465a4" joinstyle="round" endcap="flat"/>
              <v:textbox>
                <w:txbxContent>
                  <w:p>
                    <w:pPr>
                      <w:pStyle w:val="Header"/>
                      <w:rPr/>
                    </w:pPr>
                    <w:r>
                      <w:rPr>
                        <w:rStyle w:val="Pagenumber"/>
                        <w:color w:val="auto"/>
                      </w:rPr>
                      <w:fldChar w:fldCharType="begin"/>
                    </w:r>
                    <w:r>
                      <w:rPr>
                        <w:rStyle w:val="Pagenumber"/>
                      </w:rPr>
                      <w:instrText> PAGE </w:instrText>
                    </w:r>
                    <w:r>
                      <w:rPr>
                        <w:rStyle w:val="Pagenumber"/>
                      </w:rPr>
                      <w:fldChar w:fldCharType="separate"/>
                    </w:r>
                    <w:r>
                      <w:rPr>
                        <w:rStyle w:val="Pagenumber"/>
                      </w:rPr>
                      <w:t>43</w:t>
                    </w:r>
                    <w:r>
                      <w:rPr>
                        <w:rStyle w:val="Pagenumber"/>
                      </w:rPr>
                      <w:fldChar w:fldCharType="end"/>
                    </w:r>
                  </w:p>
                </w:txbxContent>
              </v:textbox>
            </v:rect>
          </w:pict>
        </mc:Fallback>
      </mc:AlternateContent>
    </w:r>
    <w:r>
      <w:rPr>
        <w:color w:val="000000"/>
      </w:rPr>
      <w:t xml:space="preserve">ANALYSIS OF SEROTONIN RECEPTOR FUNCTIONS  </w:t>
    </w:r>
    <w:r>
      <w:rPr>
        <w:rFonts w:ascii="Times" w:hAnsi="Times"/>
        <w:color w:val="000000"/>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Running head: </w:t>
    </w:r>
    <w:r>
      <w:rPr>
        <w:color w:val="000000"/>
      </w:rPr>
      <w:t xml:space="preserve">ANALYSIS OF SEROTONIN RECEPTOR FUNCTIONS  </w:t>
    </w:r>
    <w:r>
      <w:rPr>
        <w:rFonts w:ascii="Times" w:hAnsi="Times"/>
        <w:color w:val="000000"/>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62711"/>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95cd0"/>
    <w:rPr/>
  </w:style>
  <w:style w:type="character" w:styleId="FootnoteCharacters">
    <w:name w:val="Footnote Characters"/>
    <w:semiHidden/>
    <w:qFormat/>
    <w:rsid w:val="000c6a61"/>
    <w:rPr>
      <w:vertAlign w:val="superscript"/>
    </w:rPr>
  </w:style>
  <w:style w:type="character" w:styleId="FootnoteAnchor">
    <w:name w:val="Footnote Anchor"/>
    <w:rPr>
      <w:vertAlign w:val="superscript"/>
    </w:rPr>
  </w:style>
  <w:style w:type="character" w:styleId="Annotationreference">
    <w:name w:val="annotation reference"/>
    <w:uiPriority w:val="99"/>
    <w:semiHidden/>
    <w:qFormat/>
    <w:rsid w:val="006515ea"/>
    <w:rPr>
      <w:sz w:val="18"/>
    </w:rPr>
  </w:style>
  <w:style w:type="character" w:styleId="EndnoteCharacters">
    <w:name w:val="Endnote Characters"/>
    <w:semiHidden/>
    <w:qFormat/>
    <w:rsid w:val="000d6328"/>
    <w:rPr>
      <w:vertAlign w:val="superscript"/>
    </w:rPr>
  </w:style>
  <w:style w:type="character" w:styleId="EndnoteAnchor">
    <w:name w:val="Endnote Anchor"/>
    <w:rPr>
      <w:vertAlign w:val="superscript"/>
    </w:rPr>
  </w:style>
  <w:style w:type="character" w:styleId="InternetLink">
    <w:name w:val="Internet Link"/>
    <w:basedOn w:val="DefaultParagraphFont"/>
    <w:uiPriority w:val="99"/>
    <w:unhideWhenUsed/>
    <w:rsid w:val="0081730e"/>
    <w:rPr>
      <w:color w:val="0563C1" w:themeColor="hyperlink"/>
      <w:u w:val="single"/>
    </w:rPr>
  </w:style>
  <w:style w:type="character" w:styleId="FollowedHyperlink">
    <w:name w:val="FollowedHyperlink"/>
    <w:basedOn w:val="DefaultParagraphFont"/>
    <w:uiPriority w:val="99"/>
    <w:semiHidden/>
    <w:unhideWhenUsed/>
    <w:qFormat/>
    <w:rsid w:val="0081730e"/>
    <w:rPr>
      <w:color w:val="954F72" w:themeColor="followedHyperlink"/>
      <w:u w:val="single"/>
    </w:rPr>
  </w:style>
  <w:style w:type="character" w:styleId="CommentTextChar" w:customStyle="1">
    <w:name w:val="Comment Text Char"/>
    <w:basedOn w:val="DefaultParagraphFont"/>
    <w:link w:val="CommentText"/>
    <w:uiPriority w:val="99"/>
    <w:semiHidden/>
    <w:qFormat/>
    <w:rsid w:val="00c95ce2"/>
    <w:rPr>
      <w:sz w:val="24"/>
      <w:szCs w:val="24"/>
    </w:rPr>
  </w:style>
  <w:style w:type="character" w:styleId="Highlight" w:customStyle="1">
    <w:name w:val="highlight"/>
    <w:basedOn w:val="DefaultParagraphFont"/>
    <w:qFormat/>
    <w:rsid w:val="00811ebc"/>
    <w:rPr/>
  </w:style>
  <w:style w:type="character" w:styleId="Ejkeyword" w:customStyle="1">
    <w:name w:val="ej-keyword"/>
    <w:basedOn w:val="DefaultParagraphFont"/>
    <w:qFormat/>
    <w:rsid w:val="008f731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color w:val="0000FF"/>
      <w:u w:val="single"/>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c95cd0"/>
    <w:pPr>
      <w:tabs>
        <w:tab w:val="center" w:pos="4320" w:leader="none"/>
        <w:tab w:val="right" w:pos="8640" w:leader="none"/>
      </w:tabs>
    </w:pPr>
    <w:rPr/>
  </w:style>
  <w:style w:type="paragraph" w:styleId="Footer">
    <w:name w:val="Footer"/>
    <w:basedOn w:val="Normal"/>
    <w:semiHidden/>
    <w:rsid w:val="00c95cd0"/>
    <w:pPr>
      <w:tabs>
        <w:tab w:val="center" w:pos="4320" w:leader="none"/>
        <w:tab w:val="right" w:pos="8640" w:leader="none"/>
      </w:tabs>
    </w:pPr>
    <w:rPr/>
  </w:style>
  <w:style w:type="paragraph" w:styleId="BalloonText">
    <w:name w:val="Balloon Text"/>
    <w:basedOn w:val="Normal"/>
    <w:semiHidden/>
    <w:qFormat/>
    <w:rsid w:val="00e20c1a"/>
    <w:pPr/>
    <w:rPr>
      <w:rFonts w:ascii="Lucida Grande" w:hAnsi="Lucida Grande"/>
      <w:sz w:val="18"/>
      <w:szCs w:val="18"/>
    </w:rPr>
  </w:style>
  <w:style w:type="paragraph" w:styleId="Footnote">
    <w:name w:val="Footnote Text"/>
    <w:basedOn w:val="Normal"/>
    <w:semiHidden/>
    <w:rsid w:val="000c6a61"/>
    <w:pPr/>
    <w:rPr/>
  </w:style>
  <w:style w:type="paragraph" w:styleId="Annotationtext">
    <w:name w:val="annotation text"/>
    <w:basedOn w:val="Normal"/>
    <w:link w:val="CommentTextChar"/>
    <w:uiPriority w:val="99"/>
    <w:semiHidden/>
    <w:qFormat/>
    <w:rsid w:val="006515ea"/>
    <w:pPr/>
    <w:rPr/>
  </w:style>
  <w:style w:type="paragraph" w:styleId="Annotationsubject">
    <w:name w:val="annotation subject"/>
    <w:basedOn w:val="Annotationtext"/>
    <w:semiHidden/>
    <w:qFormat/>
    <w:rsid w:val="006515ea"/>
    <w:pPr/>
    <w:rPr>
      <w:sz w:val="22"/>
    </w:rPr>
  </w:style>
  <w:style w:type="paragraph" w:styleId="Endnote">
    <w:name w:val="Endnote Text"/>
    <w:basedOn w:val="Normal"/>
    <w:semiHidden/>
    <w:rsid w:val="000d6328"/>
    <w:pPr/>
    <w:rPr/>
  </w:style>
  <w:style w:type="paragraph" w:styleId="NormalWeb">
    <w:name w:val="Normal (Web)"/>
    <w:basedOn w:val="Normal"/>
    <w:uiPriority w:val="99"/>
    <w:unhideWhenUsed/>
    <w:qFormat/>
    <w:rsid w:val="005c5d86"/>
    <w:pPr>
      <w:spacing w:beforeAutospacing="1" w:afterAutospacing="1"/>
    </w:pPr>
    <w:rPr/>
  </w:style>
  <w:style w:type="paragraph" w:styleId="Bibliography">
    <w:name w:val="Bibliography"/>
    <w:basedOn w:val="Normal"/>
    <w:next w:val="Normal"/>
    <w:uiPriority w:val="37"/>
    <w:unhideWhenUsed/>
    <w:qFormat/>
    <w:rsid w:val="00c63981"/>
    <w:pPr>
      <w:spacing w:lineRule="auto" w:line="480"/>
      <w:ind w:left="720" w:hanging="720"/>
    </w:pPr>
    <w:rPr/>
  </w:style>
  <w:style w:type="paragraph" w:styleId="Revision">
    <w:name w:val="Revision"/>
    <w:uiPriority w:val="71"/>
    <w:qFormat/>
    <w:rsid w:val="000838fd"/>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ListParagraph">
    <w:name w:val="List Paragraph"/>
    <w:basedOn w:val="Normal"/>
    <w:uiPriority w:val="72"/>
    <w:qFormat/>
    <w:rsid w:val="00811ebc"/>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c3aa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3">
    <w:name w:val="Plain Table 3"/>
    <w:basedOn w:val="TableNormal"/>
    <w:uiPriority w:val="43"/>
    <w:rsid w:val="00ee70b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e70b3"/>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e70b3"/>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DD290D-6C4B-C646-919E-69B1B2083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PSYC200 HW9 Part1.dotx</Template>
  <TotalTime>246</TotalTime>
  <Application>LibreOffice/6.0.7.3$Linux_X86_64 LibreOffice_project/00m0$Build-3</Application>
  <Pages>44</Pages>
  <Words>9999</Words>
  <Characters>59424</Characters>
  <CharactersWithSpaces>69018</CharactersWithSpaces>
  <Paragraphs>534</Paragraphs>
  <Company>Yale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2020-05-09T01:05:00Z</dcterms:created>
  <dc:creator>Cameron Martel</dc:creator>
  <dc:description/>
  <dc:language>en-US</dc:language>
  <cp:lastModifiedBy/>
  <cp:lastPrinted>2020-04-06T19:58:00Z</cp:lastPrinted>
  <dcterms:modified xsi:type="dcterms:W3CDTF">2020-05-16T12:23:55Z</dcterms:modified>
  <cp:revision>14</cp:revision>
  <dc:subject/>
  <dc:title>FoodCorps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Yale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APERS2_INFO_01">
    <vt:lpwstr>&lt;info&gt;&lt;style id="http://www.zotero.org/styles/apa"/&gt;&lt;format class="21"/&gt;&lt;count citations="3" publications="3"/&gt;&lt;/info&gt;PAPERS2_INFO_END</vt:lpwstr>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zotero-version="4.0.29.15"&gt;&lt;session id="SBeW0pgn"/&gt;&lt;style id="http://www.zotero.org/styles/apa" locale="en-US" hasBibliography="1" bibliographyStyleHasBeenSet="1"/&gt;&lt;prefs&gt;&lt;pref name="fieldType" value="Field"/&gt;&lt;pref name="storeRefere</vt:lpwstr>
  </property>
  <property fmtid="{D5CDD505-2E9C-101B-9397-08002B2CF9AE}" pid="11" name="ZOTERO_PREF_2">
    <vt:lpwstr>nces" value="true"/&gt;&lt;pref name="automaticJournalAbbreviations" value="true"/&gt;&lt;pref name="noteType" value=""/&gt;&lt;/prefs&gt;&lt;/data&gt;</vt:lpwstr>
  </property>
</Properties>
</file>